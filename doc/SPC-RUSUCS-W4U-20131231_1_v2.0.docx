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0D" w:rsidRDefault="001A290D" w:rsidP="00A84510">
      <w:pPr>
        <w:pStyle w:val="MainTitle"/>
        <w:tabs>
          <w:tab w:val="clear" w:pos="5103"/>
          <w:tab w:val="center" w:pos="4320"/>
        </w:tabs>
        <w:jc w:val="center"/>
      </w:pPr>
    </w:p>
    <w:p w:rsidR="001A290D" w:rsidRDefault="001A290D" w:rsidP="00B0678B">
      <w:pPr>
        <w:pStyle w:val="MainTitle"/>
        <w:tabs>
          <w:tab w:val="clear" w:pos="5103"/>
          <w:tab w:val="center" w:pos="4320"/>
        </w:tabs>
        <w:jc w:val="center"/>
      </w:pPr>
    </w:p>
    <w:p w:rsidR="001A290D" w:rsidRPr="00C7162F" w:rsidRDefault="00C7162F" w:rsidP="001A290D">
      <w:pPr>
        <w:jc w:val="center"/>
        <w:rPr>
          <w:rFonts w:ascii="Cambria" w:hAnsi="Cambria" w:cs="Arial"/>
          <w:caps/>
          <w:sz w:val="48"/>
          <w:szCs w:val="48"/>
          <w:lang w:val="en-GB"/>
        </w:rPr>
      </w:pPr>
      <w:r>
        <w:fldChar w:fldCharType="begin"/>
      </w:r>
      <w:r w:rsidRPr="00C7162F">
        <w:rPr>
          <w:lang w:val="en-GB"/>
        </w:rPr>
        <w:instrText xml:space="preserve"> TITLE   \* MERGEFORMAT </w:instrText>
      </w:r>
      <w:r>
        <w:fldChar w:fldCharType="separate"/>
      </w:r>
      <w:r w:rsidR="00015F50" w:rsidRPr="00015F50">
        <w:rPr>
          <w:rFonts w:ascii="Cambria" w:hAnsi="Cambria" w:cs="Arial"/>
          <w:caps/>
          <w:sz w:val="48"/>
          <w:szCs w:val="48"/>
        </w:rPr>
        <w:t>Спецификация</w:t>
      </w:r>
      <w:r w:rsidR="00015F50" w:rsidRPr="00C7162F">
        <w:rPr>
          <w:rFonts w:ascii="Cambria" w:hAnsi="Cambria" w:cs="Arial"/>
          <w:caps/>
          <w:sz w:val="48"/>
          <w:szCs w:val="48"/>
          <w:lang w:val="en-GB"/>
        </w:rPr>
        <w:t xml:space="preserve"> </w:t>
      </w:r>
      <w:r w:rsidR="00015F50" w:rsidRPr="00015F50">
        <w:rPr>
          <w:rFonts w:ascii="Cambria" w:hAnsi="Cambria" w:cs="Arial"/>
          <w:caps/>
          <w:sz w:val="48"/>
          <w:szCs w:val="48"/>
        </w:rPr>
        <w:t>интерфейса</w:t>
      </w:r>
      <w:r>
        <w:rPr>
          <w:rFonts w:ascii="Cambria" w:hAnsi="Cambria" w:cs="Arial"/>
          <w:caps/>
          <w:sz w:val="48"/>
          <w:szCs w:val="48"/>
        </w:rPr>
        <w:fldChar w:fldCharType="end"/>
      </w:r>
    </w:p>
    <w:p w:rsidR="001A290D" w:rsidRPr="00C7162F" w:rsidRDefault="00C7162F" w:rsidP="001A290D">
      <w:pPr>
        <w:jc w:val="center"/>
        <w:rPr>
          <w:rFonts w:ascii="Cambria" w:hAnsi="Cambria" w:cs="Arial"/>
          <w:caps/>
          <w:sz w:val="48"/>
          <w:szCs w:val="48"/>
          <w:lang w:val="en-GB"/>
        </w:rPr>
      </w:pPr>
      <w:r>
        <w:fldChar w:fldCharType="begin"/>
      </w:r>
      <w:r w:rsidRPr="00C7162F">
        <w:rPr>
          <w:lang w:val="en-GB"/>
        </w:rPr>
        <w:instrText xml:space="preserve"> SUBJECT   \* MERGEFORMAT </w:instrText>
      </w:r>
      <w:r>
        <w:fldChar w:fldCharType="separate"/>
      </w:r>
      <w:r w:rsidR="00015F50" w:rsidRPr="00015F50">
        <w:rPr>
          <w:rFonts w:ascii="Cambria" w:hAnsi="Cambria" w:cs="Arial"/>
          <w:caps/>
          <w:sz w:val="48"/>
          <w:szCs w:val="48"/>
          <w:lang w:val="en-US"/>
        </w:rPr>
        <w:t>WAY</w:t>
      </w:r>
      <w:r w:rsidR="00015F50" w:rsidRPr="00C7162F">
        <w:rPr>
          <w:rFonts w:ascii="Cambria" w:hAnsi="Cambria" w:cs="Arial"/>
          <w:caps/>
          <w:sz w:val="48"/>
          <w:szCs w:val="48"/>
          <w:lang w:val="en-GB"/>
        </w:rPr>
        <w:t xml:space="preserve">4 </w:t>
      </w:r>
      <w:r w:rsidR="00015F50" w:rsidRPr="00015F50">
        <w:rPr>
          <w:rFonts w:ascii="Cambria" w:hAnsi="Cambria" w:cs="Arial"/>
          <w:caps/>
          <w:sz w:val="48"/>
          <w:szCs w:val="48"/>
          <w:lang w:val="en-US"/>
        </w:rPr>
        <w:t>SOA</w:t>
      </w:r>
      <w:r w:rsidR="00015F50" w:rsidRPr="00C7162F">
        <w:rPr>
          <w:rFonts w:ascii="Cambria" w:hAnsi="Cambria" w:cs="Arial"/>
          <w:caps/>
          <w:sz w:val="48"/>
          <w:szCs w:val="48"/>
          <w:lang w:val="en-GB"/>
        </w:rPr>
        <w:t xml:space="preserve"> </w:t>
      </w:r>
      <w:r w:rsidR="00015F50" w:rsidRPr="00015F50">
        <w:rPr>
          <w:rFonts w:ascii="Cambria" w:hAnsi="Cambria" w:cs="Arial"/>
          <w:caps/>
          <w:sz w:val="48"/>
          <w:szCs w:val="48"/>
          <w:lang w:val="en-US"/>
        </w:rPr>
        <w:t>Gate</w:t>
      </w:r>
      <w:r>
        <w:rPr>
          <w:rFonts w:ascii="Cambria" w:hAnsi="Cambria" w:cs="Arial"/>
          <w:caps/>
          <w:sz w:val="48"/>
          <w:szCs w:val="48"/>
          <w:lang w:val="en-US"/>
        </w:rPr>
        <w:fldChar w:fldCharType="end"/>
      </w:r>
    </w:p>
    <w:p w:rsidR="001A290D" w:rsidRPr="00C7162F" w:rsidRDefault="00991409" w:rsidP="001A290D">
      <w:pPr>
        <w:pStyle w:val="TitlePageSubheading"/>
        <w:ind w:left="0"/>
        <w:jc w:val="center"/>
        <w:rPr>
          <w:rFonts w:ascii="Cambria" w:hAnsi="Cambria"/>
          <w:color w:val="C09200"/>
          <w:sz w:val="40"/>
          <w:szCs w:val="40"/>
          <w:lang w:val="en-GB"/>
        </w:rPr>
      </w:pPr>
      <w:r>
        <w:fldChar w:fldCharType="begin"/>
      </w:r>
      <w:r w:rsidRPr="00C7162F">
        <w:rPr>
          <w:lang w:val="en-GB"/>
        </w:rPr>
        <w:instrText xml:space="preserve"> </w:instrText>
      </w:r>
      <w:r>
        <w:instrText>DOCPROPERTY</w:instrText>
      </w:r>
      <w:r w:rsidRPr="00C7162F">
        <w:rPr>
          <w:lang w:val="en-GB"/>
        </w:rPr>
        <w:instrText xml:space="preserve">  </w:instrText>
      </w:r>
      <w:r>
        <w:instrText>Customer</w:instrText>
      </w:r>
      <w:r w:rsidRPr="00C7162F">
        <w:rPr>
          <w:lang w:val="en-GB"/>
        </w:rPr>
        <w:instrText xml:space="preserve">  \* </w:instrText>
      </w:r>
      <w:r>
        <w:instrText>MERGEFORMAT</w:instrText>
      </w:r>
      <w:r w:rsidRPr="00C7162F">
        <w:rPr>
          <w:lang w:val="en-GB"/>
        </w:rPr>
        <w:instrText xml:space="preserve"> </w:instrText>
      </w:r>
      <w:r>
        <w:fldChar w:fldCharType="separate"/>
      </w:r>
      <w:r w:rsidR="00015F50" w:rsidRPr="00015F50">
        <w:rPr>
          <w:rFonts w:ascii="Cambria" w:hAnsi="Cambria"/>
          <w:color w:val="C09200"/>
          <w:sz w:val="40"/>
          <w:szCs w:val="40"/>
        </w:rPr>
        <w:t>UCS</w:t>
      </w:r>
      <w:r>
        <w:rPr>
          <w:rFonts w:ascii="Cambria" w:hAnsi="Cambria"/>
          <w:color w:val="C09200"/>
          <w:sz w:val="40"/>
          <w:szCs w:val="40"/>
        </w:rPr>
        <w:fldChar w:fldCharType="end"/>
      </w:r>
    </w:p>
    <w:p w:rsidR="001A290D" w:rsidRPr="00C7162F" w:rsidRDefault="001A290D" w:rsidP="001A290D">
      <w:pPr>
        <w:pStyle w:val="TitlePageSubheading"/>
        <w:ind w:left="0"/>
        <w:jc w:val="center"/>
        <w:rPr>
          <w:rFonts w:ascii="Cambria" w:hAnsi="Cambria"/>
          <w:color w:val="C09200"/>
          <w:sz w:val="40"/>
          <w:szCs w:val="40"/>
          <w:lang w:val="en-GB"/>
        </w:rPr>
      </w:pPr>
    </w:p>
    <w:p w:rsidR="001A290D" w:rsidRPr="00C7162F" w:rsidRDefault="001A290D" w:rsidP="001A290D">
      <w:pPr>
        <w:pStyle w:val="TitlePageSubheading"/>
        <w:ind w:left="0"/>
        <w:jc w:val="center"/>
        <w:rPr>
          <w:rFonts w:ascii="Cambria" w:hAnsi="Cambria"/>
          <w:color w:val="C09200"/>
          <w:sz w:val="40"/>
          <w:szCs w:val="40"/>
          <w:lang w:val="en-GB"/>
        </w:rPr>
      </w:pPr>
    </w:p>
    <w:p w:rsidR="001A290D" w:rsidRPr="00131C7E" w:rsidRDefault="00C7162F" w:rsidP="001A290D">
      <w:pPr>
        <w:pStyle w:val="TitlePageSubheading"/>
        <w:ind w:left="0"/>
        <w:jc w:val="center"/>
        <w:rPr>
          <w:rFonts w:ascii="Cambria" w:hAnsi="Cambria"/>
          <w:color w:val="C09200"/>
          <w:sz w:val="40"/>
          <w:szCs w:val="40"/>
        </w:rPr>
      </w:pPr>
      <w:r>
        <w:fldChar w:fldCharType="begin"/>
      </w:r>
      <w:r>
        <w:instrText xml:space="preserve"> DOCPROPERTY  Project  \* MERGEFORMAT </w:instrText>
      </w:r>
      <w:r>
        <w:fldChar w:fldCharType="separate"/>
      </w:r>
      <w:r w:rsidR="00015F50" w:rsidRPr="00015F50">
        <w:rPr>
          <w:rFonts w:ascii="Cambria" w:hAnsi="Cambria"/>
          <w:color w:val="C09200"/>
          <w:sz w:val="40"/>
          <w:szCs w:val="40"/>
        </w:rPr>
        <w:t>RUSUCS-W4U-20110516_1</w:t>
      </w:r>
      <w:r>
        <w:rPr>
          <w:rFonts w:ascii="Cambria" w:hAnsi="Cambria"/>
          <w:color w:val="C09200"/>
          <w:sz w:val="40"/>
          <w:szCs w:val="40"/>
        </w:rPr>
        <w:fldChar w:fldCharType="end"/>
      </w:r>
    </w:p>
    <w:p w:rsidR="001A290D" w:rsidRPr="00131C7E" w:rsidRDefault="001A290D" w:rsidP="001A290D">
      <w:pPr>
        <w:tabs>
          <w:tab w:val="left" w:pos="6503"/>
        </w:tabs>
        <w:rPr>
          <w:rFonts w:ascii="Arial" w:hAnsi="Arial" w:cs="Arial"/>
          <w:lang w:val="en-US"/>
        </w:rPr>
      </w:pPr>
    </w:p>
    <w:p w:rsidR="001A290D" w:rsidRPr="00131C7E" w:rsidRDefault="001A290D" w:rsidP="001A290D">
      <w:pPr>
        <w:rPr>
          <w:rFonts w:ascii="Arial" w:hAnsi="Arial" w:cs="Arial"/>
          <w:lang w:val="en-US"/>
        </w:rPr>
      </w:pPr>
    </w:p>
    <w:p w:rsidR="001A290D" w:rsidRPr="00131C7E" w:rsidRDefault="001A290D" w:rsidP="001A290D">
      <w:pPr>
        <w:rPr>
          <w:rFonts w:ascii="Arial" w:hAnsi="Arial" w:cs="Arial"/>
          <w:lang w:val="en-US"/>
        </w:rPr>
      </w:pPr>
    </w:p>
    <w:tbl>
      <w:tblPr>
        <w:tblW w:w="5000" w:type="pct"/>
        <w:tblBorders>
          <w:top w:val="dotted" w:sz="4" w:space="0" w:color="auto"/>
          <w:bottom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679"/>
      </w:tblGrid>
      <w:tr w:rsidR="001A290D" w:rsidRPr="00996540"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</w:rPr>
            </w:pPr>
            <w:r>
              <w:rPr>
                <w:rFonts w:cs="Arial"/>
                <w:bCs/>
                <w:color w:val="1F497D"/>
                <w:sz w:val="24"/>
              </w:rPr>
              <w:t>Подготовлено для</w:t>
            </w:r>
            <w:r w:rsidRPr="0096783B">
              <w:rPr>
                <w:rFonts w:cs="Arial"/>
                <w:bCs/>
                <w:color w:val="1F497D"/>
                <w:sz w:val="24"/>
              </w:rPr>
              <w:t xml:space="preserve">: 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593395" w:rsidRDefault="00447D0D" w:rsidP="00846D33">
            <w:pPr>
              <w:rPr>
                <w:rFonts w:cs="Arial"/>
                <w:color w:val="C09200"/>
                <w:sz w:val="24"/>
              </w:rPr>
            </w:pPr>
            <w:r w:rsidRPr="00593395">
              <w:rPr>
                <w:rFonts w:cs="Arial"/>
                <w:color w:val="C09200"/>
                <w:sz w:val="24"/>
              </w:rPr>
              <w:fldChar w:fldCharType="begin"/>
            </w:r>
            <w:r w:rsidR="001A290D" w:rsidRPr="00593395">
              <w:rPr>
                <w:rFonts w:cs="Arial"/>
                <w:color w:val="C09200"/>
                <w:sz w:val="24"/>
              </w:rPr>
              <w:instrText xml:space="preserve"> DOCPROPERTY  Customer </w:instrText>
            </w:r>
            <w:r w:rsidRPr="00593395">
              <w:rPr>
                <w:rFonts w:cs="Arial"/>
                <w:color w:val="C09200"/>
                <w:sz w:val="24"/>
              </w:rPr>
              <w:fldChar w:fldCharType="separate"/>
            </w:r>
            <w:r w:rsidR="00015F50">
              <w:rPr>
                <w:rFonts w:cs="Arial"/>
                <w:color w:val="C09200"/>
                <w:sz w:val="24"/>
              </w:rPr>
              <w:t>UCS</w:t>
            </w:r>
            <w:r w:rsidRPr="00593395">
              <w:rPr>
                <w:rFonts w:cs="Arial"/>
                <w:color w:val="C09200"/>
                <w:sz w:val="24"/>
              </w:rPr>
              <w:fldChar w:fldCharType="end"/>
            </w:r>
          </w:p>
        </w:tc>
      </w:tr>
      <w:tr w:rsidR="001A290D" w:rsidRPr="00646836">
        <w:trPr>
          <w:trHeight w:val="379"/>
        </w:trPr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bCs/>
                <w:color w:val="1F497D"/>
                <w:sz w:val="24"/>
              </w:rPr>
              <w:t>Версия</w:t>
            </w:r>
            <w:r w:rsidRPr="0096783B">
              <w:rPr>
                <w:rFonts w:cs="Arial"/>
                <w:bCs/>
                <w:color w:val="1F497D"/>
                <w:sz w:val="24"/>
              </w:rPr>
              <w:t>: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8A6C89" w:rsidRDefault="00015F50" w:rsidP="008A6C89">
            <w:pPr>
              <w:rPr>
                <w:rFonts w:cs="Arial"/>
                <w:color w:val="C09200"/>
                <w:sz w:val="24"/>
              </w:rPr>
            </w:pPr>
            <w:r>
              <w:rPr>
                <w:rFonts w:cs="Arial"/>
                <w:color w:val="C09200"/>
                <w:sz w:val="24"/>
              </w:rPr>
              <w:fldChar w:fldCharType="begin"/>
            </w:r>
            <w:r>
              <w:rPr>
                <w:rFonts w:cs="Arial"/>
                <w:color w:val="C09200"/>
                <w:sz w:val="24"/>
              </w:rPr>
              <w:instrText xml:space="preserve"> DOCPROPERTY  Version </w:instrText>
            </w:r>
            <w:r>
              <w:rPr>
                <w:rFonts w:cs="Arial"/>
                <w:color w:val="C09200"/>
                <w:sz w:val="24"/>
              </w:rPr>
              <w:fldChar w:fldCharType="separate"/>
            </w:r>
            <w:r>
              <w:rPr>
                <w:rFonts w:cs="Arial"/>
                <w:color w:val="C09200"/>
                <w:sz w:val="24"/>
              </w:rPr>
              <w:t>2.0</w:t>
            </w:r>
            <w:r>
              <w:rPr>
                <w:rFonts w:cs="Arial"/>
                <w:color w:val="C09200"/>
                <w:sz w:val="24"/>
              </w:rPr>
              <w:fldChar w:fldCharType="end"/>
            </w:r>
          </w:p>
        </w:tc>
      </w:tr>
      <w:tr w:rsidR="001A290D" w:rsidRPr="00646836">
        <w:trPr>
          <w:trHeight w:val="398"/>
        </w:trPr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</w:rPr>
            </w:pPr>
            <w:r>
              <w:rPr>
                <w:rFonts w:cs="Arial"/>
                <w:bCs/>
                <w:color w:val="1F497D"/>
                <w:sz w:val="24"/>
              </w:rPr>
              <w:t>Статус</w:t>
            </w:r>
            <w:r w:rsidRPr="0096783B">
              <w:rPr>
                <w:rFonts w:cs="Arial"/>
                <w:bCs/>
                <w:color w:val="1F497D"/>
                <w:sz w:val="24"/>
              </w:rPr>
              <w:t>: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96783B" w:rsidRDefault="00C7162F" w:rsidP="00846D33">
            <w:pPr>
              <w:rPr>
                <w:rFonts w:cs="Arial"/>
                <w:color w:val="C09200"/>
                <w:sz w:val="24"/>
              </w:rPr>
            </w:pPr>
            <w:r>
              <w:fldChar w:fldCharType="begin"/>
            </w:r>
            <w:r>
              <w:instrText xml:space="preserve"> DOCPROPERTY  Status  \* MERGEFORMAT </w:instrText>
            </w:r>
            <w:r>
              <w:fldChar w:fldCharType="separate"/>
            </w:r>
            <w:r w:rsidR="00015F50" w:rsidRPr="00015F50">
              <w:rPr>
                <w:rFonts w:cs="Arial"/>
                <w:color w:val="C09200"/>
                <w:sz w:val="24"/>
                <w:lang w:val="en-US"/>
              </w:rPr>
              <w:t>Regular</w:t>
            </w:r>
            <w:r>
              <w:rPr>
                <w:rFonts w:cs="Arial"/>
                <w:color w:val="C09200"/>
                <w:sz w:val="24"/>
                <w:lang w:val="en-US"/>
              </w:rPr>
              <w:fldChar w:fldCharType="end"/>
            </w:r>
          </w:p>
        </w:tc>
      </w:tr>
      <w:tr w:rsidR="001A290D" w:rsidRPr="00670839">
        <w:trPr>
          <w:trHeight w:val="398"/>
        </w:trPr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  <w:bCs/>
                <w:color w:val="1F497D"/>
                <w:sz w:val="24"/>
              </w:rPr>
            </w:pPr>
            <w:r>
              <w:rPr>
                <w:rFonts w:cs="Arial"/>
                <w:bCs/>
                <w:color w:val="1F497D"/>
                <w:sz w:val="24"/>
              </w:rPr>
              <w:t>Дата</w:t>
            </w:r>
            <w:r w:rsidRPr="0096783B">
              <w:rPr>
                <w:rFonts w:cs="Arial"/>
                <w:bCs/>
                <w:color w:val="1F497D"/>
                <w:sz w:val="24"/>
              </w:rPr>
              <w:t xml:space="preserve">: 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553959" w:rsidRDefault="00015F50" w:rsidP="008A6C89">
            <w:pPr>
              <w:rPr>
                <w:rFonts w:cs="Arial"/>
                <w:color w:val="C09200"/>
                <w:sz w:val="24"/>
              </w:rPr>
            </w:pPr>
            <w:r>
              <w:rPr>
                <w:rFonts w:cs="Arial"/>
                <w:color w:val="C09200"/>
                <w:sz w:val="24"/>
              </w:rPr>
              <w:fldChar w:fldCharType="begin"/>
            </w:r>
            <w:r>
              <w:rPr>
                <w:rFonts w:cs="Arial"/>
                <w:color w:val="C09200"/>
                <w:sz w:val="24"/>
              </w:rPr>
              <w:instrText xml:space="preserve"> CREATEDATE  \@ "dd.MM.yyyy"  \* MERGEFORMAT </w:instrText>
            </w:r>
            <w:r>
              <w:rPr>
                <w:rFonts w:cs="Arial"/>
                <w:color w:val="C09200"/>
                <w:sz w:val="24"/>
              </w:rPr>
              <w:fldChar w:fldCharType="separate"/>
            </w:r>
            <w:r>
              <w:rPr>
                <w:rFonts w:cs="Arial"/>
                <w:noProof/>
                <w:color w:val="C09200"/>
                <w:sz w:val="24"/>
              </w:rPr>
              <w:t>07.02.2017</w:t>
            </w:r>
            <w:r>
              <w:rPr>
                <w:rFonts w:cs="Arial"/>
                <w:color w:val="C09200"/>
                <w:sz w:val="24"/>
              </w:rPr>
              <w:fldChar w:fldCharType="end"/>
            </w:r>
          </w:p>
        </w:tc>
      </w:tr>
      <w:tr w:rsidR="001A290D" w:rsidRPr="00646836">
        <w:trPr>
          <w:trHeight w:val="398"/>
        </w:trPr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  <w:bCs/>
                <w:color w:val="1F497D"/>
                <w:sz w:val="24"/>
              </w:rPr>
            </w:pPr>
            <w:r>
              <w:rPr>
                <w:rFonts w:cs="Arial"/>
                <w:bCs/>
                <w:color w:val="1F497D"/>
                <w:sz w:val="24"/>
              </w:rPr>
              <w:t>Подготовлено</w:t>
            </w:r>
            <w:r w:rsidRPr="0096783B">
              <w:rPr>
                <w:rFonts w:cs="Arial"/>
                <w:bCs/>
                <w:color w:val="1F497D"/>
                <w:sz w:val="24"/>
              </w:rPr>
              <w:t>: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96783B" w:rsidRDefault="00C7162F" w:rsidP="00846D33">
            <w:pPr>
              <w:rPr>
                <w:rFonts w:cs="Arial"/>
                <w:color w:val="C09200"/>
                <w:sz w:val="24"/>
              </w:rPr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015F50" w:rsidRPr="00015F50">
              <w:rPr>
                <w:rFonts w:cs="Arial"/>
                <w:color w:val="C09200"/>
                <w:sz w:val="24"/>
              </w:rPr>
              <w:t>OpenWay</w:t>
            </w:r>
            <w:r>
              <w:rPr>
                <w:rFonts w:cs="Arial"/>
                <w:color w:val="C09200"/>
                <w:sz w:val="24"/>
              </w:rPr>
              <w:fldChar w:fldCharType="end"/>
            </w:r>
          </w:p>
        </w:tc>
      </w:tr>
      <w:tr w:rsidR="001A290D" w:rsidRPr="00646836">
        <w:trPr>
          <w:trHeight w:val="398"/>
        </w:trPr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  <w:bCs/>
                <w:color w:val="1F497D"/>
                <w:sz w:val="24"/>
              </w:rPr>
            </w:pPr>
            <w:r>
              <w:rPr>
                <w:rFonts w:cs="Arial"/>
                <w:bCs/>
                <w:color w:val="1F497D"/>
                <w:sz w:val="24"/>
              </w:rPr>
              <w:t>Автор</w:t>
            </w:r>
            <w:r w:rsidRPr="0096783B">
              <w:rPr>
                <w:rFonts w:cs="Arial"/>
                <w:bCs/>
                <w:color w:val="1F497D"/>
                <w:sz w:val="24"/>
              </w:rPr>
              <w:t>: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593395" w:rsidRDefault="00C7162F" w:rsidP="00846D33">
            <w:pPr>
              <w:rPr>
                <w:rFonts w:cs="Arial"/>
                <w:color w:val="C09200"/>
                <w:sz w:val="24"/>
              </w:rPr>
            </w:pPr>
            <w:r>
              <w:fldChar w:fldCharType="begin"/>
            </w:r>
            <w:r>
              <w:instrText xml:space="preserve"> DOCPROPERTY  Author  \* MERGEFORMAT </w:instrText>
            </w:r>
            <w:r>
              <w:fldChar w:fldCharType="separate"/>
            </w:r>
            <w:r w:rsidR="00015F50" w:rsidRPr="00015F50">
              <w:rPr>
                <w:rFonts w:cs="Arial"/>
                <w:color w:val="C09200"/>
                <w:sz w:val="24"/>
              </w:rPr>
              <w:t>OpenWay</w:t>
            </w:r>
            <w:r>
              <w:rPr>
                <w:rFonts w:cs="Arial"/>
                <w:color w:val="C09200"/>
                <w:sz w:val="24"/>
              </w:rPr>
              <w:fldChar w:fldCharType="end"/>
            </w:r>
          </w:p>
        </w:tc>
      </w:tr>
      <w:tr w:rsidR="001A290D" w:rsidRPr="00646836">
        <w:trPr>
          <w:trHeight w:val="398"/>
        </w:trPr>
        <w:tc>
          <w:tcPr>
            <w:tcW w:w="2500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1A290D" w:rsidRPr="0096783B" w:rsidRDefault="001A290D" w:rsidP="00846D33">
            <w:pPr>
              <w:jc w:val="right"/>
              <w:rPr>
                <w:rFonts w:cs="Arial"/>
                <w:bCs/>
                <w:color w:val="1F497D"/>
                <w:sz w:val="24"/>
              </w:rPr>
            </w:pPr>
            <w:r>
              <w:rPr>
                <w:rFonts w:cs="Arial"/>
                <w:bCs/>
                <w:color w:val="1F497D"/>
                <w:sz w:val="24"/>
              </w:rPr>
              <w:t>Ответственный</w:t>
            </w:r>
            <w:r w:rsidRPr="0096783B">
              <w:rPr>
                <w:rFonts w:cs="Arial"/>
                <w:bCs/>
                <w:color w:val="1F497D"/>
                <w:sz w:val="24"/>
              </w:rPr>
              <w:t>:</w:t>
            </w:r>
          </w:p>
        </w:tc>
        <w:tc>
          <w:tcPr>
            <w:tcW w:w="2500" w:type="pct"/>
            <w:tcMar>
              <w:top w:w="0" w:type="dxa"/>
              <w:bottom w:w="0" w:type="dxa"/>
            </w:tcMar>
            <w:vAlign w:val="center"/>
          </w:tcPr>
          <w:p w:rsidR="001A290D" w:rsidRPr="00593395" w:rsidRDefault="00C7162F" w:rsidP="00846D33">
            <w:pPr>
              <w:rPr>
                <w:rFonts w:cs="Arial"/>
                <w:color w:val="C09200"/>
                <w:sz w:val="24"/>
              </w:rPr>
            </w:pPr>
            <w:r>
              <w:fldChar w:fldCharType="begin"/>
            </w:r>
            <w:r>
              <w:instrText xml:space="preserve"> DOCPROPERTY  Manager  \* MERGEFORMAT </w:instrText>
            </w:r>
            <w:r>
              <w:fldChar w:fldCharType="separate"/>
            </w:r>
            <w:r w:rsidR="00015F50">
              <w:rPr>
                <w:rFonts w:cs="Arial"/>
                <w:color w:val="C09200"/>
                <w:sz w:val="24"/>
              </w:rPr>
              <w:t>Ольга Евтифеева</w:t>
            </w:r>
            <w:r>
              <w:rPr>
                <w:rFonts w:cs="Arial"/>
                <w:color w:val="C09200"/>
                <w:sz w:val="24"/>
              </w:rPr>
              <w:fldChar w:fldCharType="end"/>
            </w:r>
            <w:r w:rsidR="00DC4266">
              <w:fldChar w:fldCharType="begin"/>
            </w:r>
            <w:r w:rsidR="00DC4266">
              <w:instrText xml:space="preserve"> DOCPROPERTY  Manager  \* MERGEFORMAT </w:instrText>
            </w:r>
            <w:r w:rsidR="00DC4266">
              <w:rPr>
                <w:rFonts w:cs="Arial"/>
                <w:color w:val="C09200"/>
                <w:sz w:val="24"/>
              </w:rPr>
              <w:fldChar w:fldCharType="end"/>
            </w:r>
          </w:p>
        </w:tc>
      </w:tr>
    </w:tbl>
    <w:p w:rsidR="00D77C45" w:rsidRPr="000636D1" w:rsidRDefault="00E14B86" w:rsidP="000636D1">
      <w:pPr>
        <w:rPr>
          <w:rFonts w:ascii="Cambria" w:hAnsi="Cambria"/>
          <w:b/>
          <w:color w:val="365F91"/>
          <w:sz w:val="28"/>
          <w:szCs w:val="28"/>
        </w:rPr>
      </w:pPr>
      <w:r>
        <w:rPr>
          <w:rFonts w:ascii="Cambria" w:hAnsi="Cambria"/>
          <w:b/>
          <w:color w:val="365F91"/>
          <w:sz w:val="28"/>
          <w:szCs w:val="28"/>
        </w:rPr>
        <w:br w:type="page"/>
      </w:r>
      <w:r w:rsidR="00381F0A" w:rsidRPr="000636D1">
        <w:rPr>
          <w:rFonts w:ascii="Cambria" w:hAnsi="Cambria"/>
          <w:b/>
          <w:color w:val="365F91"/>
          <w:sz w:val="28"/>
          <w:szCs w:val="28"/>
        </w:rPr>
        <w:lastRenderedPageBreak/>
        <w:t>Содержание</w:t>
      </w:r>
    </w:p>
    <w:p w:rsidR="00015F50" w:rsidRDefault="00447D0D">
      <w:pPr>
        <w:pStyle w:val="14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1B609C">
        <w:instrText xml:space="preserve"> TOC \o "1-4" \h \z \u </w:instrText>
      </w:r>
      <w:r>
        <w:fldChar w:fldCharType="separate"/>
      </w:r>
      <w:hyperlink w:anchor="_Toc474225939" w:history="1">
        <w:r w:rsidR="00015F50" w:rsidRPr="004273F1">
          <w:rPr>
            <w:rStyle w:val="ad"/>
            <w:noProof/>
          </w:rPr>
          <w:t>1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Таблица изменений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_Toc474225939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3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14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0" w:history="1">
        <w:r w:rsidR="00015F50" w:rsidRPr="004273F1">
          <w:rPr>
            <w:rStyle w:val="ad"/>
            <w:noProof/>
          </w:rPr>
          <w:t>2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Введение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_Toc474225940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5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14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1" w:history="1">
        <w:r w:rsidR="00015F50" w:rsidRPr="004273F1">
          <w:rPr>
            <w:rStyle w:val="ad"/>
            <w:noProof/>
          </w:rPr>
          <w:t>3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Описание интерфейса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_Toc474225941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6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14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2" w:history="1">
        <w:r w:rsidR="00015F50" w:rsidRPr="004273F1">
          <w:rPr>
            <w:rStyle w:val="ad"/>
            <w:noProof/>
          </w:rPr>
          <w:t>4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Формат WAY4 UFX 2.0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_Toc474225942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7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3" w:history="1">
        <w:r w:rsidR="00015F50" w:rsidRPr="004273F1">
          <w:rPr>
            <w:rStyle w:val="ad"/>
            <w:noProof/>
          </w:rPr>
          <w:t>4.1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Типы сообщений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_Toc474225943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7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4" w:history="1">
        <w:r w:rsidR="00015F50" w:rsidRPr="004273F1">
          <w:rPr>
            <w:rStyle w:val="ad"/>
            <w:noProof/>
          </w:rPr>
          <w:t>4.2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Корневой элемент UFXMsg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_Toc474225944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7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5" w:history="1">
        <w:r w:rsidR="00015F50" w:rsidRPr="004273F1">
          <w:rPr>
            <w:rStyle w:val="ad"/>
            <w:noProof/>
          </w:rPr>
          <w:t>4.3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Уникальный идентификатор оригинального сообщения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_Toc474225945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8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6" w:history="1">
        <w:r w:rsidR="00015F50" w:rsidRPr="004273F1">
          <w:rPr>
            <w:rStyle w:val="ad"/>
            <w:noProof/>
          </w:rPr>
          <w:t>4.4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Идентификатор источника оригинального сообщения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_Toc474225946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8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7" w:history="1">
        <w:r w:rsidR="00015F50" w:rsidRPr="004273F1">
          <w:rPr>
            <w:rStyle w:val="ad"/>
            <w:noProof/>
          </w:rPr>
          <w:t>4.5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Данные сообщения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_Toc474225947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8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8" w:history="1">
        <w:r w:rsidR="00015F50" w:rsidRPr="004273F1">
          <w:rPr>
            <w:rStyle w:val="ad"/>
            <w:noProof/>
          </w:rPr>
          <w:t>4.6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Сумма и код валюты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_Toc474225948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8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49" w:history="1">
        <w:r w:rsidR="00015F50" w:rsidRPr="004273F1">
          <w:rPr>
            <w:rStyle w:val="ad"/>
            <w:noProof/>
          </w:rPr>
          <w:t>4.7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Время и дата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_Toc474225949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8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0" w:history="1">
        <w:r w:rsidR="00015F50" w:rsidRPr="004273F1">
          <w:rPr>
            <w:rStyle w:val="ad"/>
            <w:noProof/>
          </w:rPr>
          <w:t>4.8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Ссылки на контракты системы WAY4 Cards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_Toc474225950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9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1" w:history="1">
        <w:r w:rsidR="00015F50" w:rsidRPr="004273F1">
          <w:rPr>
            <w:rStyle w:val="ad"/>
            <w:noProof/>
          </w:rPr>
          <w:t>4.9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Регистрационный номер заявления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_Toc474225951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9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2" w:history="1">
        <w:r w:rsidR="00015F50" w:rsidRPr="004273F1">
          <w:rPr>
            <w:rStyle w:val="ad"/>
            <w:noProof/>
          </w:rPr>
          <w:t>4.10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Указание финансового института и подразделения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_Toc474225952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9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3" w:history="1">
        <w:r w:rsidR="00015F50" w:rsidRPr="004273F1">
          <w:rPr>
            <w:rStyle w:val="ad"/>
            <w:noProof/>
          </w:rPr>
          <w:t>4.11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Регистрационный номер документа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_Toc474225953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9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4" w:history="1">
        <w:r w:rsidR="00015F50" w:rsidRPr="004273F1">
          <w:rPr>
            <w:rStyle w:val="ad"/>
            <w:noProof/>
          </w:rPr>
          <w:t>4.12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Код финансовой транзакции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_Toc474225954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9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5" w:history="1">
        <w:r w:rsidR="00015F50" w:rsidRPr="004273F1">
          <w:rPr>
            <w:rStyle w:val="ad"/>
            <w:noProof/>
          </w:rPr>
          <w:t>4.13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Анализ ответного сообщения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_Toc474225955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10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6" w:history="1">
        <w:r w:rsidR="00015F50" w:rsidRPr="004273F1">
          <w:rPr>
            <w:rStyle w:val="ad"/>
            <w:noProof/>
          </w:rPr>
          <w:t>4.14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Анализ результата выполнения операции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_Toc474225956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10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14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7" w:history="1">
        <w:r w:rsidR="00015F50" w:rsidRPr="004273F1">
          <w:rPr>
            <w:rStyle w:val="ad"/>
            <w:noProof/>
          </w:rPr>
          <w:t>5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Спецификация запросов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_Toc474225957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12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8" w:history="1">
        <w:r w:rsidR="00015F50" w:rsidRPr="004273F1">
          <w:rPr>
            <w:rStyle w:val="ad"/>
            <w:noProof/>
          </w:rPr>
          <w:t>5.1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Обозначения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_Toc474225958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12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59" w:history="1">
        <w:r w:rsidR="00015F50" w:rsidRPr="004273F1">
          <w:rPr>
            <w:rStyle w:val="ad"/>
            <w:noProof/>
          </w:rPr>
          <w:t>5.2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Баланс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_Toc474225959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12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0" w:history="1">
        <w:r w:rsidR="00015F50" w:rsidRPr="004273F1">
          <w:rPr>
            <w:rStyle w:val="ad"/>
            <w:noProof/>
            <w:lang w:val="en-US"/>
          </w:rPr>
          <w:t>5.3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Расширенная выписка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_Toc474225960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16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1" w:history="1">
        <w:r w:rsidR="00015F50" w:rsidRPr="004273F1">
          <w:rPr>
            <w:rStyle w:val="ad"/>
            <w:noProof/>
            <w:lang w:val="en-US"/>
          </w:rPr>
          <w:t>5.4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Дебетование счета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_Toc474225961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23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2" w:history="1">
        <w:r w:rsidR="00015F50" w:rsidRPr="004273F1">
          <w:rPr>
            <w:rStyle w:val="ad"/>
            <w:noProof/>
            <w:lang w:val="en-US"/>
          </w:rPr>
          <w:t>5.5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Кредитование счета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_Toc474225962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28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3" w:history="1">
        <w:r w:rsidR="00015F50" w:rsidRPr="004273F1">
          <w:rPr>
            <w:rStyle w:val="ad"/>
            <w:noProof/>
          </w:rPr>
          <w:t>5.6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Платеж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_Toc474225963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32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31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4" w:history="1">
        <w:r w:rsidR="00015F50" w:rsidRPr="004273F1">
          <w:rPr>
            <w:rStyle w:val="ad"/>
            <w:noProof/>
          </w:rPr>
          <w:t>5.6.1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Платеж – проверка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_Toc474225964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33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31"/>
        <w:tabs>
          <w:tab w:val="left" w:pos="132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5" w:history="1">
        <w:r w:rsidR="00015F50" w:rsidRPr="004273F1">
          <w:rPr>
            <w:rStyle w:val="ad"/>
            <w:noProof/>
          </w:rPr>
          <w:t>5.6.2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Платеж – подтверждение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_Toc474225965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37</w:t>
        </w:r>
        <w:r w:rsidR="00015F50">
          <w:rPr>
            <w:noProof/>
            <w:webHidden/>
          </w:rPr>
          <w:fldChar w:fldCharType="end"/>
        </w:r>
      </w:hyperlink>
    </w:p>
    <w:p w:rsidR="00015F50" w:rsidRDefault="00C7162F">
      <w:pPr>
        <w:pStyle w:val="21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74225966" w:history="1">
        <w:r w:rsidR="00015F50" w:rsidRPr="004273F1">
          <w:rPr>
            <w:rStyle w:val="ad"/>
            <w:noProof/>
          </w:rPr>
          <w:t>5.7</w:t>
        </w:r>
        <w:r w:rsidR="00015F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015F50" w:rsidRPr="004273F1">
          <w:rPr>
            <w:rStyle w:val="ad"/>
            <w:noProof/>
          </w:rPr>
          <w:t>Изменение статуса карты</w:t>
        </w:r>
        <w:r w:rsidR="00015F50">
          <w:rPr>
            <w:noProof/>
            <w:webHidden/>
          </w:rPr>
          <w:tab/>
        </w:r>
        <w:r w:rsidR="00015F50">
          <w:rPr>
            <w:noProof/>
            <w:webHidden/>
          </w:rPr>
          <w:fldChar w:fldCharType="begin"/>
        </w:r>
        <w:r w:rsidR="00015F50">
          <w:rPr>
            <w:noProof/>
            <w:webHidden/>
          </w:rPr>
          <w:instrText xml:space="preserve"> PAGEREF _Toc474225966 \h </w:instrText>
        </w:r>
        <w:r w:rsidR="00015F50">
          <w:rPr>
            <w:noProof/>
            <w:webHidden/>
          </w:rPr>
        </w:r>
        <w:r w:rsidR="00015F50">
          <w:rPr>
            <w:noProof/>
            <w:webHidden/>
          </w:rPr>
          <w:fldChar w:fldCharType="separate"/>
        </w:r>
        <w:r w:rsidR="00015F50">
          <w:rPr>
            <w:noProof/>
            <w:webHidden/>
          </w:rPr>
          <w:t>43</w:t>
        </w:r>
        <w:r w:rsidR="00015F50">
          <w:rPr>
            <w:noProof/>
            <w:webHidden/>
          </w:rPr>
          <w:fldChar w:fldCharType="end"/>
        </w:r>
      </w:hyperlink>
    </w:p>
    <w:p w:rsidR="00C409F4" w:rsidRPr="00F56210" w:rsidRDefault="00447D0D" w:rsidP="00826DA5">
      <w:pPr>
        <w:pStyle w:val="1"/>
        <w:rPr>
          <w:lang w:val="ru-RU"/>
        </w:rPr>
      </w:pPr>
      <w:r>
        <w:lastRenderedPageBreak/>
        <w:fldChar w:fldCharType="end"/>
      </w:r>
      <w:bookmarkStart w:id="0" w:name="_Toc474225939"/>
      <w:r w:rsidR="00826DA5">
        <w:rPr>
          <w:lang w:val="ru-RU"/>
        </w:rPr>
        <w:t>Таблица изменений</w:t>
      </w:r>
      <w:bookmarkEnd w:id="0"/>
    </w:p>
    <w:tbl>
      <w:tblPr>
        <w:tblW w:w="494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94"/>
        <w:gridCol w:w="1278"/>
        <w:gridCol w:w="4769"/>
        <w:gridCol w:w="2294"/>
      </w:tblGrid>
      <w:tr w:rsidR="00AD3F2C" w:rsidRPr="00FD299E" w:rsidTr="009A6BFD">
        <w:trPr>
          <w:trHeight w:val="263"/>
        </w:trPr>
        <w:tc>
          <w:tcPr>
            <w:tcW w:w="4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AD3F2C" w:rsidRPr="00BE021F" w:rsidRDefault="00AD3F2C" w:rsidP="00C409F4">
            <w:pPr>
              <w:spacing w:after="0" w:line="240" w:lineRule="auto"/>
              <w:jc w:val="center"/>
              <w:rPr>
                <w:b/>
                <w:bCs/>
              </w:rPr>
            </w:pPr>
            <w:r w:rsidRPr="00BE021F">
              <w:rPr>
                <w:b/>
                <w:bCs/>
              </w:rPr>
              <w:t>Версия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AD3F2C" w:rsidRPr="00BE021F" w:rsidRDefault="00AD3F2C" w:rsidP="00C409F4">
            <w:pPr>
              <w:spacing w:after="0" w:line="240" w:lineRule="auto"/>
              <w:jc w:val="center"/>
              <w:rPr>
                <w:b/>
                <w:bCs/>
              </w:rPr>
            </w:pPr>
            <w:r w:rsidRPr="00BE021F">
              <w:rPr>
                <w:b/>
                <w:bCs/>
              </w:rPr>
              <w:t>Дата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AD3F2C" w:rsidRPr="00BE021F" w:rsidRDefault="00AD3F2C" w:rsidP="00C409F4">
            <w:pPr>
              <w:spacing w:after="0" w:line="240" w:lineRule="auto"/>
              <w:jc w:val="center"/>
              <w:rPr>
                <w:b/>
                <w:bCs/>
              </w:rPr>
            </w:pPr>
            <w:r w:rsidRPr="00BE021F">
              <w:rPr>
                <w:b/>
                <w:bCs/>
              </w:rPr>
              <w:t>Описание изменения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AD3F2C" w:rsidRPr="00BE021F" w:rsidRDefault="00AD3F2C" w:rsidP="00C409F4">
            <w:pPr>
              <w:spacing w:after="0" w:line="240" w:lineRule="auto"/>
              <w:jc w:val="center"/>
              <w:rPr>
                <w:b/>
                <w:bCs/>
              </w:rPr>
            </w:pPr>
            <w:r w:rsidRPr="00BE021F">
              <w:rPr>
                <w:b/>
                <w:bCs/>
              </w:rPr>
              <w:t>Изменено</w:t>
            </w:r>
          </w:p>
        </w:tc>
      </w:tr>
      <w:tr w:rsidR="00AD3F2C" w:rsidRPr="00415C95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AD3F2C" w:rsidRPr="00C409F4" w:rsidRDefault="00AD3F2C" w:rsidP="00C409F4">
            <w:pPr>
              <w:spacing w:after="0" w:line="240" w:lineRule="auto"/>
            </w:pPr>
            <w:r>
              <w:t>1.0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AD3F2C" w:rsidRPr="00C409F4" w:rsidRDefault="008D14A8" w:rsidP="00826DA5">
            <w:pPr>
              <w:spacing w:after="0" w:line="240" w:lineRule="auto"/>
            </w:pPr>
            <w:r>
              <w:rPr>
                <w:lang w:val="en-US"/>
              </w:rPr>
              <w:t>08</w:t>
            </w:r>
            <w:r w:rsidR="00AD3F2C">
              <w:t>/0</w:t>
            </w:r>
            <w:r w:rsidR="00826DA5">
              <w:t>7</w:t>
            </w:r>
            <w:r w:rsidR="00AD3F2C">
              <w:t>/2011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AD3F2C" w:rsidRPr="00BD3176" w:rsidRDefault="00AD3F2C" w:rsidP="00C409F4">
            <w:pPr>
              <w:spacing w:after="0" w:line="240" w:lineRule="auto"/>
            </w:pPr>
            <w:r>
              <w:t>Начальная версия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AD3F2C" w:rsidRPr="00131C7E" w:rsidRDefault="00131C7E" w:rsidP="00C409F4">
            <w:pPr>
              <w:spacing w:after="0" w:line="240" w:lineRule="auto"/>
            </w:pPr>
            <w:r>
              <w:t>Ольга Евтифеева</w:t>
            </w:r>
          </w:p>
        </w:tc>
      </w:tr>
      <w:tr w:rsidR="00DA53D5" w:rsidRPr="00415C95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DA53D5" w:rsidRPr="00A23141" w:rsidRDefault="00A23141" w:rsidP="00C409F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DA53D5" w:rsidRPr="00A23141" w:rsidRDefault="00A23141" w:rsidP="00C409F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07/08/2011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Default="00A23141" w:rsidP="00C409F4">
            <w:pPr>
              <w:spacing w:after="0" w:line="240" w:lineRule="auto"/>
            </w:pPr>
            <w:r>
              <w:t>Добавлено описание запроса изменения статуса карты</w:t>
            </w:r>
            <w:r w:rsidR="00976164">
              <w:t>.</w:t>
            </w:r>
          </w:p>
          <w:p w:rsidR="00976164" w:rsidRDefault="00976164" w:rsidP="00C409F4">
            <w:pPr>
              <w:spacing w:after="0" w:line="240" w:lineRule="auto"/>
            </w:pPr>
            <w:r>
              <w:t>Изменено описание формирования регистрационного номера документа.</w:t>
            </w:r>
          </w:p>
          <w:p w:rsidR="00976164" w:rsidRPr="00976164" w:rsidRDefault="00976164" w:rsidP="00C409F4">
            <w:pPr>
              <w:spacing w:after="0" w:line="240" w:lineRule="auto"/>
            </w:pPr>
            <w:r>
              <w:t xml:space="preserve">Внесены добавления в примеры сообщений, связанные с добавлением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>.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DA53D5" w:rsidRDefault="00A23141" w:rsidP="00C409F4">
            <w:pPr>
              <w:spacing w:after="0" w:line="240" w:lineRule="auto"/>
            </w:pPr>
            <w:r>
              <w:t>Ольга Евтифеева</w:t>
            </w:r>
          </w:p>
        </w:tc>
      </w:tr>
      <w:tr w:rsidR="00394768" w:rsidRPr="00415C95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394768" w:rsidRDefault="00394768" w:rsidP="00C409F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394768" w:rsidRDefault="00394768" w:rsidP="00C409F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27/08/2011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394768" w:rsidRDefault="00A60818" w:rsidP="00C409F4">
            <w:pPr>
              <w:spacing w:after="0" w:line="240" w:lineRule="auto"/>
            </w:pPr>
            <w:r>
              <w:t>Изменен код операции для операции «Дебетования счета». Добавлена информации о кодах операций в случае отмен для операций «Дебетование счета» и «Кредитование счета».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394768" w:rsidRDefault="00A60818" w:rsidP="00C409F4">
            <w:pPr>
              <w:spacing w:after="0" w:line="240" w:lineRule="auto"/>
            </w:pPr>
            <w:r>
              <w:t>Ольга Евтифеева</w:t>
            </w:r>
          </w:p>
        </w:tc>
      </w:tr>
      <w:tr w:rsidR="00842AC9" w:rsidRPr="00415C95" w:rsidTr="009A6BFD">
        <w:trPr>
          <w:trHeight w:val="3342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842AC9" w:rsidRPr="00842AC9" w:rsidRDefault="00842AC9" w:rsidP="00C409F4">
            <w:pPr>
              <w:spacing w:after="0" w:line="240" w:lineRule="auto"/>
            </w:pPr>
            <w:r>
              <w:t>1.3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842AC9" w:rsidRPr="00842AC9" w:rsidRDefault="00842AC9" w:rsidP="00C409F4">
            <w:pPr>
              <w:spacing w:after="0" w:line="240" w:lineRule="auto"/>
            </w:pPr>
            <w:r>
              <w:t>13/09/2011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842AC9" w:rsidRDefault="00842AC9" w:rsidP="00202A21">
            <w:pPr>
              <w:numPr>
                <w:ilvl w:val="0"/>
                <w:numId w:val="15"/>
              </w:numPr>
              <w:spacing w:after="0" w:line="240" w:lineRule="auto"/>
              <w:ind w:left="304" w:hanging="284"/>
            </w:pPr>
            <w:r>
              <w:t xml:space="preserve">Добавлено описание соответствия полей </w:t>
            </w:r>
            <w:r>
              <w:rPr>
                <w:lang w:val="en-US"/>
              </w:rPr>
              <w:t>UFX</w:t>
            </w:r>
            <w:r>
              <w:t>-сообщения полям интерфейса с биллинговой системой.</w:t>
            </w:r>
          </w:p>
          <w:p w:rsidR="00202A21" w:rsidRDefault="00202A21" w:rsidP="00202A21">
            <w:pPr>
              <w:numPr>
                <w:ilvl w:val="0"/>
                <w:numId w:val="15"/>
              </w:numPr>
              <w:spacing w:after="0" w:line="240" w:lineRule="auto"/>
              <w:ind w:left="304" w:hanging="284"/>
            </w:pPr>
            <w:r>
              <w:t>Изменено значение поля для запроса баланса для поддержки возможности возвращения суммы заблокированных средств.</w:t>
            </w:r>
          </w:p>
          <w:p w:rsidR="00E33D60" w:rsidRPr="00842AC9" w:rsidRDefault="00E33D60" w:rsidP="00202A21">
            <w:pPr>
              <w:numPr>
                <w:ilvl w:val="0"/>
                <w:numId w:val="15"/>
              </w:numPr>
              <w:spacing w:after="0" w:line="240" w:lineRule="auto"/>
              <w:ind w:left="304" w:hanging="284"/>
            </w:pPr>
            <w:r>
              <w:t>Изменен формат валюты для информации о сумме комиссии в запросе платежа.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842AC9" w:rsidRDefault="00842AC9" w:rsidP="00C409F4">
            <w:pPr>
              <w:spacing w:after="0" w:line="240" w:lineRule="auto"/>
            </w:pPr>
            <w:r>
              <w:t>Ольга Евтифеева</w:t>
            </w:r>
          </w:p>
        </w:tc>
      </w:tr>
      <w:tr w:rsidR="001311CF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C409F4">
            <w:pPr>
              <w:spacing w:after="0" w:line="240" w:lineRule="auto"/>
            </w:pPr>
            <w:r>
              <w:t>1.4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C409F4">
            <w:pPr>
              <w:spacing w:after="0" w:line="240" w:lineRule="auto"/>
            </w:pPr>
            <w:r>
              <w:t>09/11/2012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83322C">
            <w:pPr>
              <w:numPr>
                <w:ilvl w:val="0"/>
                <w:numId w:val="16"/>
              </w:numPr>
              <w:spacing w:after="0" w:line="240" w:lineRule="auto"/>
              <w:ind w:left="304" w:hanging="284"/>
            </w:pPr>
            <w:r>
              <w:t>Добавлены теги в запрос «минивыписки» для возвращения баланса в ответном сообщении.</w:t>
            </w:r>
          </w:p>
          <w:p w:rsidR="001311CF" w:rsidRDefault="001311CF" w:rsidP="0083322C">
            <w:pPr>
              <w:numPr>
                <w:ilvl w:val="0"/>
                <w:numId w:val="16"/>
              </w:numPr>
              <w:spacing w:after="0" w:line="240" w:lineRule="auto"/>
              <w:ind w:left="304" w:hanging="284"/>
            </w:pPr>
            <w:r>
              <w:t>Добавлены теги в ответное сообщение на запрос минивыписки, описывающие баланс клиента.</w:t>
            </w:r>
          </w:p>
          <w:p w:rsidR="001311CF" w:rsidRPr="00553959" w:rsidRDefault="00A9762F" w:rsidP="0083322C">
            <w:pPr>
              <w:numPr>
                <w:ilvl w:val="0"/>
                <w:numId w:val="16"/>
              </w:numPr>
              <w:spacing w:after="0" w:line="240" w:lineRule="auto"/>
              <w:ind w:left="304" w:hanging="284"/>
            </w:pPr>
            <w:r>
              <w:t>Во все запросы/ответы д</w:t>
            </w:r>
            <w:r w:rsidR="001311CF">
              <w:t>обавлен</w:t>
            </w:r>
            <w:r w:rsidR="001311CF" w:rsidRPr="00553959">
              <w:t xml:space="preserve"> </w:t>
            </w:r>
            <w:r w:rsidR="001311CF">
              <w:t>тег</w:t>
            </w:r>
            <w:r w:rsidR="001311CF" w:rsidRPr="00553959">
              <w:t xml:space="preserve"> </w:t>
            </w:r>
            <w:r w:rsidR="001311CF" w:rsidRPr="00553959">
              <w:rPr>
                <w:lang w:val="en-US"/>
              </w:rPr>
              <w:t>UFXMsg</w:t>
            </w:r>
            <w:r w:rsidR="001311CF" w:rsidRPr="0083322C">
              <w:t>/</w:t>
            </w:r>
            <w:r w:rsidR="001311CF" w:rsidRPr="00553959">
              <w:rPr>
                <w:lang w:val="en-US"/>
              </w:rPr>
              <w:t>Data</w:t>
            </w:r>
            <w:r w:rsidR="001311CF" w:rsidRPr="0083322C">
              <w:t>/</w:t>
            </w:r>
            <w:r w:rsidR="001311CF" w:rsidRPr="00553959">
              <w:rPr>
                <w:lang w:val="en-US"/>
              </w:rPr>
              <w:t>Doc</w:t>
            </w:r>
            <w:r w:rsidR="001311CF" w:rsidRPr="0083322C">
              <w:t>/</w:t>
            </w:r>
            <w:r w:rsidR="001311CF" w:rsidRPr="00553959">
              <w:rPr>
                <w:lang w:val="en-US"/>
              </w:rPr>
              <w:t>Descriptio</w:t>
            </w:r>
            <w:r w:rsidR="001311CF">
              <w:rPr>
                <w:lang w:val="en-US"/>
              </w:rPr>
              <w:t>n</w:t>
            </w:r>
            <w:r w:rsidR="001311CF" w:rsidRPr="0083322C">
              <w:t xml:space="preserve">. </w:t>
            </w:r>
            <w:r w:rsidR="001311CF">
              <w:t xml:space="preserve">Прокладывается </w:t>
            </w:r>
            <w:r w:rsidR="001311CF">
              <w:rPr>
                <w:lang w:val="en-US"/>
              </w:rPr>
              <w:t>as</w:t>
            </w:r>
            <w:r w:rsidR="001311CF" w:rsidRPr="0083322C">
              <w:t xml:space="preserve"> </w:t>
            </w:r>
            <w:r w:rsidR="001311CF">
              <w:rPr>
                <w:lang w:val="en-US"/>
              </w:rPr>
              <w:t>is</w:t>
            </w:r>
            <w:r w:rsidR="001311CF" w:rsidRPr="0083322C">
              <w:t xml:space="preserve"> </w:t>
            </w:r>
            <w:r w:rsidR="001311CF">
              <w:t xml:space="preserve">в поле </w:t>
            </w:r>
            <w:r w:rsidR="001311CF" w:rsidRPr="001311CF">
              <w:t>doc.trans_details</w:t>
            </w:r>
            <w:r w:rsidR="001311CF">
              <w:t xml:space="preserve"> в БД</w:t>
            </w:r>
            <w:r w:rsidR="001311CF" w:rsidRPr="0083322C">
              <w:t>.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C409F4">
            <w:pPr>
              <w:spacing w:after="0" w:line="240" w:lineRule="auto"/>
            </w:pPr>
            <w:r>
              <w:t>Евгений Рынин</w:t>
            </w:r>
          </w:p>
          <w:p w:rsidR="001311CF" w:rsidRPr="0083322C" w:rsidRDefault="001311CF" w:rsidP="00C409F4">
            <w:pPr>
              <w:spacing w:after="0" w:line="240" w:lineRule="auto"/>
            </w:pPr>
            <w:r>
              <w:t>Протестировано собственными силами по требованию Банка</w:t>
            </w:r>
            <w:r w:rsidRPr="0083322C">
              <w:t>.</w:t>
            </w:r>
          </w:p>
          <w:p w:rsidR="001311CF" w:rsidRPr="00326227" w:rsidRDefault="001311CF" w:rsidP="00C409F4">
            <w:pPr>
              <w:spacing w:after="0" w:line="240" w:lineRule="auto"/>
            </w:pPr>
          </w:p>
          <w:p w:rsidR="001311CF" w:rsidRPr="00326227" w:rsidRDefault="001311CF" w:rsidP="00C409F4">
            <w:pPr>
              <w:spacing w:after="0" w:line="240" w:lineRule="auto"/>
            </w:pPr>
          </w:p>
          <w:p w:rsidR="001311CF" w:rsidRPr="00326227" w:rsidRDefault="001311CF" w:rsidP="00C409F4">
            <w:pPr>
              <w:spacing w:after="0" w:line="240" w:lineRule="auto"/>
            </w:pPr>
          </w:p>
          <w:p w:rsidR="00EE64EE" w:rsidRDefault="00EE64EE" w:rsidP="00EE64EE">
            <w:pPr>
              <w:spacing w:after="0" w:line="240" w:lineRule="auto"/>
            </w:pPr>
            <w:r>
              <w:t>Евгений Рынин</w:t>
            </w:r>
          </w:p>
          <w:p w:rsidR="001311CF" w:rsidRDefault="001311CF" w:rsidP="00C409F4">
            <w:pPr>
              <w:spacing w:after="0" w:line="240" w:lineRule="auto"/>
            </w:pPr>
            <w:r>
              <w:t xml:space="preserve">Добавлено по требованиям проекта с Хенди-Банком (на </w:t>
            </w:r>
            <w:r>
              <w:rPr>
                <w:lang w:val="en-US"/>
              </w:rPr>
              <w:t>trans</w:t>
            </w:r>
            <w:r w:rsidRPr="0083322C">
              <w:t>_</w:t>
            </w:r>
            <w:r>
              <w:rPr>
                <w:lang w:val="en-US"/>
              </w:rPr>
              <w:t>details</w:t>
            </w:r>
            <w:r>
              <w:t xml:space="preserve"> </w:t>
            </w:r>
            <w:r w:rsidRPr="0083322C">
              <w:t>“</w:t>
            </w:r>
            <w:r>
              <w:t>заточены</w:t>
            </w:r>
            <w:r w:rsidRPr="0083322C">
              <w:t>”</w:t>
            </w:r>
            <w:r>
              <w:t xml:space="preserve"> преференсы у Дениса).</w:t>
            </w:r>
          </w:p>
          <w:p w:rsidR="00137836" w:rsidRDefault="001311CF" w:rsidP="00553959">
            <w:pPr>
              <w:spacing w:after="0" w:line="240" w:lineRule="auto"/>
            </w:pPr>
            <w:r>
              <w:t xml:space="preserve">Добавлены на основании письма из </w:t>
            </w:r>
            <w:proofErr w:type="gramStart"/>
            <w:r>
              <w:rPr>
                <w:lang w:val="en-US"/>
              </w:rPr>
              <w:t>OW</w:t>
            </w:r>
            <w:r>
              <w:t xml:space="preserve"> </w:t>
            </w:r>
            <w:r w:rsidR="00137836">
              <w:t>,</w:t>
            </w:r>
            <w:proofErr w:type="gramEnd"/>
            <w:r w:rsidR="00137836">
              <w:t xml:space="preserve"> номер запроса в ОВ </w:t>
            </w:r>
          </w:p>
          <w:p w:rsidR="001311CF" w:rsidRPr="00553959" w:rsidRDefault="00137836" w:rsidP="00553959">
            <w:pPr>
              <w:spacing w:after="0" w:line="240" w:lineRule="auto"/>
            </w:pPr>
            <w:r w:rsidRPr="00553959">
              <w:rPr>
                <w:lang w:val="en-US"/>
              </w:rPr>
              <w:t>[IDT: I208167662]</w:t>
            </w:r>
          </w:p>
        </w:tc>
      </w:tr>
      <w:tr w:rsidR="00553959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553959" w:rsidRPr="00CC0090" w:rsidRDefault="00553959" w:rsidP="00553959">
            <w:pPr>
              <w:pStyle w:val="western"/>
              <w:spacing w:before="0" w:after="0"/>
              <w:rPr>
                <w:lang w:val="en-US"/>
              </w:rPr>
            </w:pPr>
            <w:r w:rsidRPr="00CC0090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>1.5</w:t>
            </w:r>
          </w:p>
          <w:p w:rsidR="00553959" w:rsidRPr="00CC0090" w:rsidRDefault="00553959" w:rsidP="00C409F4">
            <w:pPr>
              <w:spacing w:after="0" w:line="240" w:lineRule="auto"/>
            </w:pP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553959" w:rsidRPr="00CC0090" w:rsidRDefault="00553959" w:rsidP="0083322C">
            <w:pPr>
              <w:spacing w:after="0" w:line="240" w:lineRule="auto"/>
              <w:jc w:val="center"/>
            </w:pPr>
            <w:r w:rsidRPr="00CC0090">
              <w:t>21/03/2013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553959" w:rsidRPr="00CC0090" w:rsidRDefault="00553959" w:rsidP="00847F54">
            <w:pPr>
              <w:pStyle w:val="western"/>
              <w:spacing w:before="0" w:after="0"/>
            </w:pPr>
            <w:r w:rsidRPr="00CC0090">
              <w:rPr>
                <w:rFonts w:ascii="Calibri" w:hAnsi="Calibri" w:cs="Calibri"/>
                <w:sz w:val="22"/>
                <w:szCs w:val="22"/>
              </w:rPr>
              <w:t>Добавлен тег &lt;</w:t>
            </w:r>
            <w:r w:rsidRPr="00CC0090">
              <w:rPr>
                <w:rFonts w:ascii="Calibri" w:hAnsi="Calibri" w:cs="Calibri"/>
                <w:sz w:val="22"/>
                <w:szCs w:val="22"/>
                <w:lang w:val="en-US"/>
              </w:rPr>
              <w:t>RBSNumber</w:t>
            </w:r>
            <w:r w:rsidRPr="00CC0090">
              <w:rPr>
                <w:rFonts w:ascii="Calibri" w:hAnsi="Calibri" w:cs="Calibri"/>
                <w:sz w:val="22"/>
                <w:szCs w:val="22"/>
              </w:rPr>
              <w:t>&gt; в запросе «Платеж-подтверждение», а также описания соответствующих полей в запросе «Платеж».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553959" w:rsidRPr="00CC0090" w:rsidRDefault="00553959" w:rsidP="00553959">
            <w:pPr>
              <w:pStyle w:val="western"/>
              <w:spacing w:before="0" w:after="0"/>
            </w:pPr>
            <w:r w:rsidRPr="00CC0090">
              <w:rPr>
                <w:rFonts w:ascii="Calibri" w:hAnsi="Calibri" w:cs="Calibri"/>
                <w:sz w:val="22"/>
                <w:szCs w:val="22"/>
              </w:rPr>
              <w:t>Иван Галактионов</w:t>
            </w:r>
          </w:p>
          <w:p w:rsidR="00553959" w:rsidRPr="00CC0090" w:rsidRDefault="00553959" w:rsidP="00847F54">
            <w:pPr>
              <w:pStyle w:val="western"/>
              <w:spacing w:before="0" w:after="0"/>
            </w:pPr>
            <w:r w:rsidRPr="00CC0090">
              <w:rPr>
                <w:rFonts w:ascii="Calibri" w:hAnsi="Calibri" w:cs="Calibri"/>
                <w:sz w:val="22"/>
                <w:szCs w:val="22"/>
              </w:rPr>
              <w:t xml:space="preserve">Добавлено на основании обращений в </w:t>
            </w:r>
            <w:r w:rsidRPr="00CC0090">
              <w:rPr>
                <w:rFonts w:ascii="Calibri" w:hAnsi="Calibri" w:cs="Calibri"/>
                <w:sz w:val="22"/>
                <w:szCs w:val="22"/>
                <w:lang w:val="en-US"/>
              </w:rPr>
              <w:t>OW</w:t>
            </w:r>
            <w:r w:rsidRPr="00CC0090">
              <w:rPr>
                <w:rFonts w:ascii="Calibri" w:hAnsi="Calibri" w:cs="Calibri"/>
                <w:sz w:val="22"/>
                <w:szCs w:val="22"/>
              </w:rPr>
              <w:t xml:space="preserve"> с </w:t>
            </w:r>
            <w:r w:rsidRPr="00CC0090">
              <w:rPr>
                <w:rFonts w:ascii="Calibri" w:hAnsi="Calibri" w:cs="Calibri"/>
                <w:sz w:val="22"/>
                <w:szCs w:val="22"/>
                <w:lang w:val="en-US"/>
              </w:rPr>
              <w:t>IDT</w:t>
            </w:r>
            <w:r w:rsidRPr="00CC0090">
              <w:rPr>
                <w:rFonts w:ascii="Calibri" w:hAnsi="Calibri" w:cs="Calibri"/>
                <w:sz w:val="22"/>
                <w:szCs w:val="22"/>
              </w:rPr>
              <w:t>: I212065999 и I302148610</w:t>
            </w:r>
          </w:p>
        </w:tc>
      </w:tr>
      <w:tr w:rsidR="00811A3A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811A3A" w:rsidRPr="00CC0090" w:rsidRDefault="00811A3A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1.6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811A3A" w:rsidRPr="00326227" w:rsidRDefault="00811A3A" w:rsidP="0083322C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03/06/2013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811A3A" w:rsidRDefault="00811A3A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Добавлена операция «Расширенная выписка»</w:t>
            </w:r>
            <w:r w:rsidRPr="00326227">
              <w:rPr>
                <w:rFonts w:ascii="Calibri" w:hAnsi="Calibri" w:cs="Calibri"/>
                <w:sz w:val="22"/>
                <w:szCs w:val="22"/>
              </w:rPr>
              <w:t>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Операция «Минивыписка» удалена</w:t>
            </w:r>
            <w:r w:rsidR="008B52BC" w:rsidRPr="008B52BC">
              <w:rPr>
                <w:rFonts w:ascii="Calibri" w:hAnsi="Calibri" w:cs="Calibri"/>
                <w:sz w:val="22"/>
                <w:szCs w:val="22"/>
              </w:rPr>
              <w:t>;</w:t>
            </w:r>
          </w:p>
          <w:p w:rsidR="001709F7" w:rsidRPr="008B52BC" w:rsidRDefault="001709F7" w:rsidP="007B26FE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Добавлено описание пар</w:t>
            </w:r>
            <w:r w:rsidR="007B26FE">
              <w:rPr>
                <w:rFonts w:ascii="Calibri" w:hAnsi="Calibri" w:cs="Calibri"/>
                <w:sz w:val="22"/>
                <w:szCs w:val="22"/>
              </w:rPr>
              <w:t>а</w:t>
            </w:r>
            <w:r>
              <w:rPr>
                <w:rFonts w:ascii="Calibri" w:hAnsi="Calibri" w:cs="Calibri"/>
                <w:sz w:val="22"/>
                <w:szCs w:val="22"/>
              </w:rPr>
              <w:t>метров операции запроса «Баланс»</w:t>
            </w:r>
            <w:r w:rsidR="008B52BC" w:rsidRPr="008B52BC">
              <w:rPr>
                <w:rFonts w:ascii="Calibri" w:hAnsi="Calibri" w:cs="Calibri"/>
                <w:sz w:val="22"/>
                <w:szCs w:val="22"/>
              </w:rPr>
              <w:t>;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811A3A" w:rsidRDefault="0087096C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Дмитрий Дергунов</w:t>
            </w:r>
          </w:p>
          <w:p w:rsidR="001709F7" w:rsidRPr="00CC0090" w:rsidRDefault="001709F7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Галактионов Иван</w:t>
            </w:r>
          </w:p>
        </w:tc>
      </w:tr>
      <w:tr w:rsidR="003A05C3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3A05C3" w:rsidRPr="001C2DF4" w:rsidRDefault="003A05C3" w:rsidP="005937C4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3A05C3" w:rsidRPr="001C2DF4" w:rsidRDefault="003A05C3" w:rsidP="005937C4">
            <w:pPr>
              <w:spacing w:after="0" w:line="240" w:lineRule="auto"/>
              <w:jc w:val="center"/>
            </w:pPr>
            <w:r>
              <w:t>19/09/2013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3A05C3" w:rsidRDefault="003A05C3" w:rsidP="005937C4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Добавлен комментарий к операции «Расширенная выписка» в описании </w:t>
            </w:r>
            <w:r w:rsidRPr="00936181">
              <w:t>&lt;Value&gt;</w:t>
            </w:r>
            <w:r w:rsidRPr="00DD7A7C">
              <w:rPr>
                <w:b/>
                <w:color w:val="4F81BD"/>
                <w:lang w:val="en-US"/>
              </w:rPr>
              <w:t>LastOperations</w:t>
            </w:r>
            <w:r w:rsidRPr="00936181">
              <w:t>&lt;/Value&gt;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3A05C3" w:rsidRDefault="003A05C3" w:rsidP="005937C4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Емельянов Роман</w:t>
            </w:r>
          </w:p>
        </w:tc>
      </w:tr>
      <w:tr w:rsidR="00847F54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847F54" w:rsidRPr="00847F54" w:rsidRDefault="003A05C3" w:rsidP="00847F54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</w:t>
            </w:r>
            <w:r w:rsidR="00847F54">
              <w:rPr>
                <w:rFonts w:ascii="Calibri" w:hAnsi="Calibri" w:cs="Calibri"/>
                <w:sz w:val="22"/>
                <w:szCs w:val="22"/>
              </w:rPr>
              <w:t>.1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847F54" w:rsidRPr="00847F54" w:rsidRDefault="00847F54" w:rsidP="0083322C">
            <w:pPr>
              <w:spacing w:after="0" w:line="240" w:lineRule="auto"/>
              <w:jc w:val="center"/>
            </w:pPr>
            <w:r>
              <w:t>06/11/13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847F54" w:rsidRDefault="00847F54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Добавлено описание некоторых тэгов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847F54" w:rsidRDefault="00847F54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Лисюков А. В.</w:t>
            </w:r>
          </w:p>
        </w:tc>
      </w:tr>
      <w:tr w:rsidR="00E8360D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E8360D" w:rsidRDefault="00E8360D" w:rsidP="00847F54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1.7.2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E8360D" w:rsidRDefault="00E8360D" w:rsidP="00E8360D">
            <w:pPr>
              <w:spacing w:after="0" w:line="240" w:lineRule="auto"/>
              <w:jc w:val="center"/>
            </w:pPr>
            <w:r>
              <w:t>31/12/13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E8360D" w:rsidRDefault="00E8360D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Добавлено описание некоторых тэгов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E8360D" w:rsidRDefault="00E8360D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Лисюков А. В.</w:t>
            </w:r>
          </w:p>
        </w:tc>
      </w:tr>
      <w:tr w:rsidR="00BA5900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Default="00BA5900" w:rsidP="00847F54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1.7.3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BA5900" w:rsidRDefault="00BA5900" w:rsidP="00E8360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25/04/14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BA5900" w:rsidRDefault="00BA5900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Изменён порядок следования тега «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Description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» для соответствия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XSD</w:t>
            </w:r>
            <w:r w:rsidRPr="00BA590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Default="00BA5900" w:rsidP="0055395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Дёмкин Иван</w:t>
            </w:r>
          </w:p>
        </w:tc>
      </w:tr>
      <w:tr w:rsidR="00201F29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201F29" w:rsidRPr="00201F29" w:rsidRDefault="00201F29" w:rsidP="00015F50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201F29" w:rsidRPr="00BA5900" w:rsidRDefault="00201F29" w:rsidP="00201F2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20/10/14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201F29" w:rsidRPr="008A6C89" w:rsidRDefault="00201F29" w:rsidP="00015F50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Описана кодировка в запросах изменения статуса карты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201F29" w:rsidRDefault="00201F29" w:rsidP="00015F50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Дёмкин Иван</w:t>
            </w:r>
          </w:p>
        </w:tc>
      </w:tr>
      <w:tr w:rsidR="008A6C89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8A6C89" w:rsidRPr="00201F29" w:rsidRDefault="008A6C89" w:rsidP="00B9456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1.7.</w:t>
            </w:r>
            <w:r w:rsidR="00B94569">
              <w:rPr>
                <w:rFonts w:ascii="Calibri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8A6C89" w:rsidRPr="008A6C89" w:rsidRDefault="008A6C89" w:rsidP="008A6C89">
            <w:pPr>
              <w:spacing w:after="0" w:line="240" w:lineRule="auto"/>
              <w:jc w:val="center"/>
            </w:pPr>
            <w:r>
              <w:t>13</w:t>
            </w:r>
            <w:r>
              <w:rPr>
                <w:lang w:val="en-US"/>
              </w:rPr>
              <w:t>/1</w:t>
            </w:r>
            <w:r>
              <w:t>1</w:t>
            </w:r>
            <w:r>
              <w:rPr>
                <w:lang w:val="en-US"/>
              </w:rPr>
              <w:t>/1</w:t>
            </w:r>
            <w:r>
              <w:t>5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8A6C89" w:rsidRPr="008A6C89" w:rsidRDefault="008A6C89" w:rsidP="007B26FE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Добавлено описание тэга «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BankingDT</w:t>
            </w:r>
            <w:r>
              <w:rPr>
                <w:rFonts w:ascii="Calibri" w:hAnsi="Calibri" w:cs="Calibri"/>
                <w:sz w:val="22"/>
                <w:szCs w:val="22"/>
              </w:rPr>
              <w:t>»</w:t>
            </w:r>
            <w:r w:rsidR="007B26FE">
              <w:rPr>
                <w:rFonts w:ascii="Calibri" w:hAnsi="Calibri" w:cs="Calibri"/>
                <w:sz w:val="22"/>
                <w:szCs w:val="22"/>
              </w:rPr>
              <w:t xml:space="preserve"> операции «Расширенная выписка»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8A6C89" w:rsidRPr="008A6C89" w:rsidRDefault="008A6C89" w:rsidP="008A6C8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Митрофанов Юрий</w:t>
            </w:r>
          </w:p>
        </w:tc>
      </w:tr>
      <w:tr w:rsidR="004618EF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4618EF" w:rsidRDefault="004618EF" w:rsidP="00B9456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4618EF" w:rsidRDefault="004618EF" w:rsidP="008A6C89">
            <w:pPr>
              <w:spacing w:after="0" w:line="240" w:lineRule="auto"/>
              <w:jc w:val="center"/>
            </w:pPr>
            <w:r>
              <w:t>07.</w:t>
            </w:r>
            <w:bookmarkStart w:id="1" w:name="_GoBack"/>
            <w:bookmarkEnd w:id="1"/>
            <w:r>
              <w:t>02.2017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4618EF" w:rsidRDefault="004618EF" w:rsidP="009A6BFD">
            <w:pPr>
              <w:pStyle w:val="western"/>
              <w:numPr>
                <w:ilvl w:val="0"/>
                <w:numId w:val="18"/>
              </w:numPr>
              <w:spacing w:before="0" w:after="0"/>
              <w:ind w:left="267" w:hanging="284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Изменено название главы 5 со "Спецификация запросов" на "Примеры запросов".</w:t>
            </w:r>
          </w:p>
          <w:p w:rsidR="00B75994" w:rsidRDefault="004618EF" w:rsidP="009A6BFD">
            <w:pPr>
              <w:pStyle w:val="western"/>
              <w:numPr>
                <w:ilvl w:val="0"/>
                <w:numId w:val="18"/>
              </w:numPr>
              <w:spacing w:before="0" w:after="0"/>
              <w:ind w:left="267" w:hanging="267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В пример расширенной выписки</w:t>
            </w:r>
            <w:r w:rsidR="00B75994">
              <w:rPr>
                <w:rFonts w:ascii="Calibri" w:hAnsi="Calibri" w:cs="Calibri"/>
                <w:sz w:val="22"/>
                <w:szCs w:val="22"/>
              </w:rPr>
              <w:t>:</w:t>
            </w:r>
          </w:p>
          <w:p w:rsidR="00B75994" w:rsidRDefault="00B75994" w:rsidP="00A54315">
            <w:pPr>
              <w:pStyle w:val="western"/>
              <w:numPr>
                <w:ilvl w:val="1"/>
                <w:numId w:val="18"/>
              </w:numPr>
              <w:spacing w:before="0" w:after="0"/>
              <w:ind w:left="409" w:hanging="348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добавлено </w:t>
            </w:r>
            <w:r w:rsidR="00342A40">
              <w:rPr>
                <w:rFonts w:ascii="Calibri" w:hAnsi="Calibri" w:cs="Calibri"/>
                <w:sz w:val="22"/>
                <w:szCs w:val="22"/>
              </w:rPr>
              <w:t xml:space="preserve">описание </w:t>
            </w:r>
            <w:r w:rsidR="009A6BFD">
              <w:rPr>
                <w:rFonts w:ascii="Calibri" w:hAnsi="Calibri" w:cs="Calibri"/>
                <w:sz w:val="22"/>
                <w:szCs w:val="22"/>
              </w:rPr>
              <w:t xml:space="preserve">элемента </w:t>
            </w:r>
            <w:r w:rsidR="009A6BFD" w:rsidRPr="00342A40">
              <w:rPr>
                <w:rFonts w:ascii="Calibri" w:hAnsi="Calibri" w:cs="Calibri"/>
                <w:sz w:val="22"/>
                <w:szCs w:val="22"/>
              </w:rPr>
              <w:t>Billing/Extra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</w:p>
          <w:p w:rsidR="00B75994" w:rsidRPr="00B75994" w:rsidRDefault="00B75994" w:rsidP="00A54315">
            <w:pPr>
              <w:pStyle w:val="western"/>
              <w:numPr>
                <w:ilvl w:val="1"/>
                <w:numId w:val="18"/>
              </w:numPr>
              <w:spacing w:before="0" w:after="0"/>
              <w:ind w:left="409" w:hanging="348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добавлено </w:t>
            </w:r>
            <w:r w:rsidR="009A6BFD">
              <w:rPr>
                <w:rFonts w:ascii="Calibri" w:hAnsi="Calibri" w:cs="Calibri"/>
                <w:sz w:val="22"/>
                <w:szCs w:val="22"/>
              </w:rPr>
              <w:t xml:space="preserve">описание </w:t>
            </w:r>
            <w:r w:rsidR="00342A40">
              <w:rPr>
                <w:rFonts w:ascii="Calibri" w:hAnsi="Calibri" w:cs="Calibri"/>
                <w:sz w:val="22"/>
                <w:szCs w:val="22"/>
              </w:rPr>
              <w:t>дополнительн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ого значения </w:t>
            </w:r>
            <w:r w:rsidR="009A6BFD">
              <w:rPr>
                <w:rFonts w:ascii="Calibri" w:hAnsi="Calibri" w:cs="Calibri"/>
                <w:sz w:val="22"/>
                <w:szCs w:val="22"/>
              </w:rPr>
              <w:t>параметра</w:t>
            </w:r>
            <w:r w:rsidR="009A6BFD" w:rsidRPr="009A6B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A6BFD" w:rsidRPr="009A6BFD">
              <w:rPr>
                <w:rFonts w:ascii="Calibri" w:hAnsi="Calibri" w:cs="Calibri"/>
                <w:sz w:val="22"/>
                <w:szCs w:val="22"/>
                <w:lang w:val="en-US"/>
              </w:rPr>
              <w:t>StmtContType</w:t>
            </w:r>
            <w:r w:rsidR="009A6BFD" w:rsidRPr="009A6B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= </w:t>
            </w:r>
            <w:r w:rsidR="009A6BFD">
              <w:rPr>
                <w:rFonts w:ascii="Calibri" w:hAnsi="Calibri" w:cs="Calibri"/>
                <w:sz w:val="22"/>
                <w:szCs w:val="22"/>
                <w:lang w:val="en-US"/>
              </w:rPr>
              <w:t>All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</w:p>
          <w:p w:rsidR="004618EF" w:rsidRPr="00627B6D" w:rsidRDefault="00B75994" w:rsidP="00A54315">
            <w:pPr>
              <w:pStyle w:val="western"/>
              <w:numPr>
                <w:ilvl w:val="1"/>
                <w:numId w:val="18"/>
              </w:numPr>
              <w:spacing w:before="0" w:after="0"/>
              <w:ind w:left="409" w:hanging="348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уточнено описание параметров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DateFrom</w:t>
            </w:r>
            <w:r w:rsidRPr="00B7599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DateTo</w:t>
            </w:r>
          </w:p>
          <w:p w:rsidR="00627B6D" w:rsidRPr="00A54315" w:rsidRDefault="00627B6D" w:rsidP="00A54315">
            <w:pPr>
              <w:pStyle w:val="western"/>
              <w:numPr>
                <w:ilvl w:val="1"/>
                <w:numId w:val="18"/>
              </w:numPr>
              <w:spacing w:before="0" w:after="0"/>
              <w:ind w:left="409" w:hanging="348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уточнено</w:t>
            </w:r>
            <w:r w:rsidRPr="00A5431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описание</w:t>
            </w:r>
            <w:r w:rsidR="00A54315" w:rsidRPr="00A5431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A54315">
              <w:rPr>
                <w:rFonts w:ascii="Calibri" w:hAnsi="Calibri" w:cs="Calibri"/>
                <w:sz w:val="22"/>
                <w:szCs w:val="22"/>
              </w:rPr>
              <w:t>для</w:t>
            </w:r>
            <w:r w:rsidR="00A54315" w:rsidRPr="00A5431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PostingDetails/AccountAmount/Amount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4618EF" w:rsidRPr="009A6BFD" w:rsidRDefault="004618EF" w:rsidP="008A6C8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Анатолий Постников (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OW</w:t>
            </w:r>
            <w:r w:rsidRPr="009A6BFD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7162F" w:rsidRPr="0083322C" w:rsidTr="009A6BFD">
        <w:trPr>
          <w:trHeight w:val="50"/>
        </w:trPr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:rsidR="00C7162F" w:rsidRDefault="00C7162F" w:rsidP="00B9456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692" w:type="pct"/>
            <w:tcBorders>
              <w:left w:val="single" w:sz="4" w:space="0" w:color="auto"/>
              <w:right w:val="single" w:sz="4" w:space="0" w:color="auto"/>
            </w:tcBorders>
          </w:tcPr>
          <w:p w:rsidR="00C7162F" w:rsidRDefault="00C7162F" w:rsidP="008A6C89">
            <w:pPr>
              <w:spacing w:after="0" w:line="240" w:lineRule="auto"/>
              <w:jc w:val="center"/>
            </w:pPr>
            <w:r>
              <w:t>31.10.2017</w:t>
            </w:r>
          </w:p>
        </w:tc>
        <w:tc>
          <w:tcPr>
            <w:tcW w:w="2582" w:type="pct"/>
            <w:tcBorders>
              <w:left w:val="single" w:sz="4" w:space="0" w:color="auto"/>
              <w:right w:val="single" w:sz="4" w:space="0" w:color="auto"/>
            </w:tcBorders>
          </w:tcPr>
          <w:p w:rsidR="00C7162F" w:rsidRDefault="00C7162F" w:rsidP="009A6BFD">
            <w:pPr>
              <w:pStyle w:val="western"/>
              <w:numPr>
                <w:ilvl w:val="0"/>
                <w:numId w:val="18"/>
              </w:numPr>
              <w:spacing w:before="0" w:after="0"/>
              <w:ind w:left="267" w:hanging="284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добавлено описание параметра </w:t>
            </w:r>
            <w:r w:rsidRPr="00C7162F">
              <w:rPr>
                <w:rFonts w:ascii="Calibri" w:hAnsi="Calibri" w:cs="Calibri"/>
                <w:sz w:val="22"/>
                <w:szCs w:val="22"/>
              </w:rPr>
              <w:t>LocalDt</w:t>
            </w:r>
            <w:r w:rsidRPr="00C7162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42" w:type="pct"/>
            <w:tcBorders>
              <w:left w:val="single" w:sz="4" w:space="0" w:color="auto"/>
              <w:right w:val="single" w:sz="4" w:space="0" w:color="auto"/>
            </w:tcBorders>
          </w:tcPr>
          <w:p w:rsidR="00C7162F" w:rsidRDefault="00C7162F" w:rsidP="008A6C8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Жаркова А.Г. </w:t>
            </w:r>
          </w:p>
          <w:p w:rsidR="00C7162F" w:rsidRDefault="00C7162F" w:rsidP="008A6C89">
            <w:pPr>
              <w:pStyle w:val="western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CC0090">
              <w:rPr>
                <w:rFonts w:ascii="Calibri" w:hAnsi="Calibri" w:cs="Calibri"/>
                <w:sz w:val="22"/>
                <w:szCs w:val="22"/>
              </w:rPr>
              <w:t xml:space="preserve">Добавлено на основании обращений в </w:t>
            </w:r>
            <w:r w:rsidRPr="00CC0090">
              <w:rPr>
                <w:rFonts w:ascii="Calibri" w:hAnsi="Calibri" w:cs="Calibri"/>
                <w:sz w:val="22"/>
                <w:szCs w:val="22"/>
                <w:lang w:val="en-US"/>
              </w:rPr>
              <w:t>OW</w:t>
            </w:r>
            <w:r w:rsidRPr="00CC0090">
              <w:rPr>
                <w:rFonts w:ascii="Calibri" w:hAnsi="Calibri" w:cs="Calibri"/>
                <w:sz w:val="22"/>
                <w:szCs w:val="22"/>
              </w:rPr>
              <w:t xml:space="preserve"> с </w:t>
            </w:r>
            <w:r w:rsidRPr="00CC0090">
              <w:rPr>
                <w:rFonts w:ascii="Calibri" w:hAnsi="Calibri" w:cs="Calibri"/>
                <w:sz w:val="22"/>
                <w:szCs w:val="22"/>
                <w:lang w:val="en-US"/>
              </w:rPr>
              <w:t>IDT</w:t>
            </w:r>
            <w:r w:rsidRPr="00CC0090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t xml:space="preserve"> </w:t>
            </w:r>
            <w:r w:rsidRPr="00C7162F">
              <w:rPr>
                <w:rFonts w:ascii="Calibri" w:hAnsi="Calibri" w:cs="Calibri"/>
                <w:sz w:val="22"/>
                <w:szCs w:val="22"/>
              </w:rPr>
              <w:t>I1710206674</w:t>
            </w:r>
          </w:p>
        </w:tc>
      </w:tr>
    </w:tbl>
    <w:p w:rsidR="00DA5A5D" w:rsidRPr="009C78D6" w:rsidRDefault="00DA5A5D" w:rsidP="009C78D6">
      <w:pPr>
        <w:pStyle w:val="1"/>
        <w:rPr>
          <w:lang w:val="ru-RU"/>
        </w:rPr>
      </w:pPr>
      <w:bookmarkStart w:id="2" w:name="_Toc474225940"/>
      <w:r w:rsidRPr="00DA5A5D">
        <w:rPr>
          <w:lang w:val="ru-RU"/>
        </w:rPr>
        <w:lastRenderedPageBreak/>
        <w:t>Введение</w:t>
      </w:r>
      <w:bookmarkEnd w:id="2"/>
    </w:p>
    <w:p w:rsidR="00620F5D" w:rsidRPr="00333B78" w:rsidRDefault="00620F5D" w:rsidP="00620F5D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Данный документ описывает интерфейс</w:t>
      </w:r>
      <w:r w:rsidR="00333B78">
        <w:rPr>
          <w:rFonts w:ascii="Calibri" w:hAnsi="Calibri"/>
          <w:iCs w:val="0"/>
          <w:spacing w:val="0"/>
          <w:sz w:val="22"/>
          <w:szCs w:val="22"/>
        </w:rPr>
        <w:t xml:space="preserve"> онлайн-</w:t>
      </w:r>
      <w:r>
        <w:rPr>
          <w:rFonts w:ascii="Calibri" w:hAnsi="Calibri"/>
          <w:iCs w:val="0"/>
          <w:spacing w:val="0"/>
          <w:sz w:val="22"/>
          <w:szCs w:val="22"/>
        </w:rPr>
        <w:t xml:space="preserve">взаимодействия с </w:t>
      </w:r>
      <w:r w:rsidR="00AE4CD9">
        <w:rPr>
          <w:rFonts w:ascii="Calibri" w:hAnsi="Calibri"/>
          <w:iCs w:val="0"/>
          <w:spacing w:val="0"/>
          <w:sz w:val="22"/>
          <w:szCs w:val="22"/>
        </w:rPr>
        <w:t>М</w:t>
      </w:r>
      <w:r>
        <w:rPr>
          <w:rFonts w:ascii="Calibri" w:hAnsi="Calibri"/>
          <w:iCs w:val="0"/>
          <w:spacing w:val="0"/>
          <w:sz w:val="22"/>
          <w:szCs w:val="22"/>
        </w:rPr>
        <w:t xml:space="preserve">одулем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WAY</w:t>
      </w:r>
      <w:r w:rsidRPr="00620F5D">
        <w:rPr>
          <w:rFonts w:ascii="Calibri" w:hAnsi="Calibri"/>
          <w:iCs w:val="0"/>
          <w:spacing w:val="0"/>
          <w:sz w:val="22"/>
          <w:szCs w:val="22"/>
        </w:rPr>
        <w:t xml:space="preserve">4 </w:t>
      </w:r>
      <w:r w:rsidR="00333B78">
        <w:rPr>
          <w:rFonts w:ascii="Calibri" w:hAnsi="Calibri"/>
          <w:iCs w:val="0"/>
          <w:spacing w:val="0"/>
          <w:sz w:val="22"/>
          <w:szCs w:val="22"/>
          <w:lang w:val="en-US"/>
        </w:rPr>
        <w:t>SOA</w:t>
      </w:r>
      <w:r w:rsidR="00333B78" w:rsidRPr="00333B78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333B78">
        <w:rPr>
          <w:rFonts w:ascii="Calibri" w:hAnsi="Calibri"/>
          <w:iCs w:val="0"/>
          <w:spacing w:val="0"/>
          <w:sz w:val="22"/>
          <w:szCs w:val="22"/>
          <w:lang w:val="en-US"/>
        </w:rPr>
        <w:t>Gateway</w:t>
      </w:r>
      <w:r w:rsidR="00333B78">
        <w:rPr>
          <w:rFonts w:ascii="Calibri" w:hAnsi="Calibri"/>
          <w:iCs w:val="0"/>
          <w:spacing w:val="0"/>
          <w:sz w:val="22"/>
          <w:szCs w:val="22"/>
        </w:rPr>
        <w:t xml:space="preserve"> для интеграции систем</w:t>
      </w:r>
      <w:r w:rsidR="00413319">
        <w:rPr>
          <w:rFonts w:ascii="Calibri" w:hAnsi="Calibri"/>
          <w:iCs w:val="0"/>
          <w:spacing w:val="0"/>
          <w:sz w:val="22"/>
          <w:szCs w:val="22"/>
        </w:rPr>
        <w:t xml:space="preserve"> Б</w:t>
      </w:r>
      <w:r w:rsidR="00333B78">
        <w:rPr>
          <w:rFonts w:ascii="Calibri" w:hAnsi="Calibri"/>
          <w:iCs w:val="0"/>
          <w:spacing w:val="0"/>
          <w:sz w:val="22"/>
          <w:szCs w:val="22"/>
        </w:rPr>
        <w:t xml:space="preserve">анка-агента с системой </w:t>
      </w:r>
      <w:r w:rsidR="00333B78">
        <w:rPr>
          <w:rFonts w:ascii="Calibri" w:hAnsi="Calibri"/>
          <w:iCs w:val="0"/>
          <w:spacing w:val="0"/>
          <w:sz w:val="22"/>
          <w:szCs w:val="22"/>
          <w:lang w:val="en-US"/>
        </w:rPr>
        <w:t>WAY</w:t>
      </w:r>
      <w:r w:rsidR="00333B78" w:rsidRPr="00333B78">
        <w:rPr>
          <w:rFonts w:ascii="Calibri" w:hAnsi="Calibri"/>
          <w:iCs w:val="0"/>
          <w:spacing w:val="0"/>
          <w:sz w:val="22"/>
          <w:szCs w:val="22"/>
        </w:rPr>
        <w:t>4</w:t>
      </w:r>
      <w:r w:rsidR="00333B78">
        <w:rPr>
          <w:rFonts w:ascii="Calibri" w:hAnsi="Calibri"/>
          <w:iCs w:val="0"/>
          <w:spacing w:val="0"/>
          <w:sz w:val="22"/>
          <w:szCs w:val="22"/>
          <w:lang w:val="en-US"/>
        </w:rPr>
        <w:t>Card</w:t>
      </w:r>
      <w:r w:rsidR="00AE4CD9">
        <w:rPr>
          <w:rFonts w:ascii="Calibri" w:hAnsi="Calibri"/>
          <w:iCs w:val="0"/>
          <w:spacing w:val="0"/>
          <w:sz w:val="22"/>
          <w:szCs w:val="22"/>
          <w:lang w:val="en-US"/>
        </w:rPr>
        <w:t>s</w:t>
      </w:r>
      <w:r w:rsidR="00333B78" w:rsidRPr="00333B78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333B78">
        <w:rPr>
          <w:rFonts w:ascii="Calibri" w:hAnsi="Calibri"/>
          <w:iCs w:val="0"/>
          <w:spacing w:val="0"/>
          <w:sz w:val="22"/>
          <w:szCs w:val="22"/>
          <w:lang w:val="en-US"/>
        </w:rPr>
        <w:t>UCS</w:t>
      </w:r>
      <w:r w:rsidR="00333B78" w:rsidRPr="00333B78">
        <w:rPr>
          <w:rFonts w:ascii="Calibri" w:hAnsi="Calibri"/>
          <w:iCs w:val="0"/>
          <w:spacing w:val="0"/>
          <w:sz w:val="22"/>
          <w:szCs w:val="22"/>
        </w:rPr>
        <w:t>.</w:t>
      </w:r>
    </w:p>
    <w:p w:rsidR="00620F5D" w:rsidRPr="00620F5D" w:rsidRDefault="00620F5D" w:rsidP="00620F5D"/>
    <w:p w:rsidR="009C78D6" w:rsidRDefault="009C78D6" w:rsidP="00842320">
      <w:pPr>
        <w:pStyle w:val="1"/>
        <w:rPr>
          <w:lang w:val="ru-RU"/>
        </w:rPr>
      </w:pPr>
      <w:bookmarkStart w:id="3" w:name="_Toc474225941"/>
      <w:r>
        <w:rPr>
          <w:lang w:val="ru-RU"/>
        </w:rPr>
        <w:lastRenderedPageBreak/>
        <w:t>Описание интерфейса</w:t>
      </w:r>
      <w:bookmarkEnd w:id="3"/>
    </w:p>
    <w:p w:rsidR="009C78D6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Система </w:t>
      </w:r>
      <w:r>
        <w:rPr>
          <w:rFonts w:ascii="Calibri" w:hAnsi="Calibri"/>
          <w:iCs w:val="0"/>
          <w:spacing w:val="0"/>
          <w:sz w:val="22"/>
          <w:szCs w:val="22"/>
        </w:rPr>
        <w:t>Банка-агента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и </w:t>
      </w:r>
      <w:r>
        <w:rPr>
          <w:rFonts w:ascii="Calibri" w:hAnsi="Calibri"/>
          <w:iCs w:val="0"/>
          <w:spacing w:val="0"/>
          <w:sz w:val="22"/>
          <w:szCs w:val="22"/>
        </w:rPr>
        <w:t>М</w:t>
      </w:r>
      <w:r w:rsidRPr="009C78D6">
        <w:rPr>
          <w:rFonts w:ascii="Calibri" w:hAnsi="Calibri"/>
          <w:iCs w:val="0"/>
          <w:spacing w:val="0"/>
          <w:sz w:val="22"/>
          <w:szCs w:val="22"/>
        </w:rPr>
        <w:t>одуль взаимодействуют по протоколу HTTP 1.1. Транзакционные сообщения и ответы представляют собой XML-</w:t>
      </w:r>
      <w:proofErr w:type="gramStart"/>
      <w:r w:rsidRPr="009C78D6">
        <w:rPr>
          <w:rFonts w:ascii="Calibri" w:hAnsi="Calibri"/>
          <w:iCs w:val="0"/>
          <w:spacing w:val="0"/>
          <w:sz w:val="22"/>
          <w:szCs w:val="22"/>
        </w:rPr>
        <w:t>документы  формата</w:t>
      </w:r>
      <w:proofErr w:type="gramEnd"/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WAY4</w:t>
      </w:r>
      <w:r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Pr="009C78D6">
        <w:rPr>
          <w:rFonts w:ascii="Calibri" w:hAnsi="Calibri"/>
          <w:iCs w:val="0"/>
          <w:spacing w:val="0"/>
          <w:sz w:val="22"/>
          <w:szCs w:val="22"/>
        </w:rPr>
        <w:t>UFX 2.0. Описание допустимых сообщений и ответов приведено в данной Спецификации. Для транспорта используется стек протоколов TCP/IP.</w:t>
      </w:r>
    </w:p>
    <w:p w:rsidR="00AA11AD" w:rsidRPr="00AA11AD" w:rsidRDefault="00AA11AD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 xml:space="preserve">Для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HTTP</w:t>
      </w:r>
      <w:r>
        <w:rPr>
          <w:rFonts w:ascii="Calibri" w:hAnsi="Calibri"/>
          <w:iCs w:val="0"/>
          <w:spacing w:val="0"/>
          <w:sz w:val="22"/>
          <w:szCs w:val="22"/>
        </w:rPr>
        <w:t xml:space="preserve">-запросов используется метод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POST</w:t>
      </w:r>
      <w:r>
        <w:rPr>
          <w:rFonts w:ascii="Calibri" w:hAnsi="Calibri"/>
          <w:iCs w:val="0"/>
          <w:spacing w:val="0"/>
          <w:sz w:val="22"/>
          <w:szCs w:val="22"/>
        </w:rPr>
        <w:t xml:space="preserve">, </w:t>
      </w:r>
      <w:r w:rsidR="00CD5949">
        <w:rPr>
          <w:rFonts w:ascii="Calibri" w:hAnsi="Calibri"/>
          <w:iCs w:val="0"/>
          <w:spacing w:val="0"/>
          <w:sz w:val="22"/>
          <w:szCs w:val="22"/>
          <w:lang w:val="en-US"/>
        </w:rPr>
        <w:t>URL</w:t>
      </w:r>
      <w:r w:rsidR="00CD5949" w:rsidRPr="00CD5949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CD5949">
        <w:rPr>
          <w:rFonts w:ascii="Calibri" w:hAnsi="Calibri"/>
          <w:iCs w:val="0"/>
          <w:spacing w:val="0"/>
          <w:sz w:val="22"/>
          <w:szCs w:val="22"/>
        </w:rPr>
        <w:t>для доступа к модулю</w:t>
      </w:r>
      <w:r>
        <w:rPr>
          <w:rFonts w:ascii="Calibri" w:hAnsi="Calibri"/>
          <w:iCs w:val="0"/>
          <w:spacing w:val="0"/>
          <w:sz w:val="22"/>
          <w:szCs w:val="22"/>
        </w:rPr>
        <w:t xml:space="preserve"> необходимо получить от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UCS</w:t>
      </w:r>
      <w:r w:rsidRPr="00AA11AD">
        <w:rPr>
          <w:rFonts w:ascii="Calibri" w:hAnsi="Calibri"/>
          <w:iCs w:val="0"/>
          <w:spacing w:val="0"/>
          <w:sz w:val="22"/>
          <w:szCs w:val="22"/>
        </w:rPr>
        <w:t>.</w:t>
      </w:r>
    </w:p>
    <w:p w:rsidR="009C78D6" w:rsidRDefault="00AA11AD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AA11AD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9C78D6" w:rsidRPr="009C78D6">
        <w:rPr>
          <w:rFonts w:ascii="Calibri" w:hAnsi="Calibri"/>
          <w:iCs w:val="0"/>
          <w:spacing w:val="0"/>
          <w:sz w:val="22"/>
          <w:szCs w:val="22"/>
        </w:rPr>
        <w:t>Модуль не реализует функцию аутентификационной подписи и удостоверения подлинности сообщений и должен находиться в защищенной зоне сети Банка.</w:t>
      </w:r>
    </w:p>
    <w:p w:rsidR="00AE4CD9" w:rsidRDefault="00AE4CD9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Функционально интерфейс поддерживает следующие типы операций:</w:t>
      </w:r>
    </w:p>
    <w:p w:rsidR="00AE4CD9" w:rsidRPr="00AE4CD9" w:rsidRDefault="00AE4CD9" w:rsidP="004B6580">
      <w:pPr>
        <w:pStyle w:val="OWS-DocText"/>
        <w:numPr>
          <w:ilvl w:val="0"/>
          <w:numId w:val="8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в</w:t>
      </w:r>
      <w:r w:rsidRPr="00AE4CD9">
        <w:rPr>
          <w:rFonts w:ascii="Calibri" w:hAnsi="Calibri"/>
          <w:iCs w:val="0"/>
          <w:spacing w:val="0"/>
          <w:sz w:val="22"/>
          <w:szCs w:val="22"/>
        </w:rPr>
        <w:t>ходящий в систему WAY4 запрос баланса по счету карты в WAY4</w:t>
      </w:r>
      <w:r>
        <w:rPr>
          <w:rFonts w:ascii="Calibri" w:hAnsi="Calibri"/>
          <w:iCs w:val="0"/>
          <w:spacing w:val="0"/>
          <w:sz w:val="22"/>
          <w:szCs w:val="22"/>
        </w:rPr>
        <w:t>;</w:t>
      </w:r>
    </w:p>
    <w:p w:rsidR="00AE4CD9" w:rsidRPr="00AE4CD9" w:rsidRDefault="00AE4CD9" w:rsidP="004B6580">
      <w:pPr>
        <w:pStyle w:val="OWS-DocText"/>
        <w:numPr>
          <w:ilvl w:val="0"/>
          <w:numId w:val="8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в</w:t>
      </w:r>
      <w:r w:rsidRPr="00AE4CD9">
        <w:rPr>
          <w:rFonts w:ascii="Calibri" w:hAnsi="Calibri"/>
          <w:iCs w:val="0"/>
          <w:spacing w:val="0"/>
          <w:sz w:val="22"/>
          <w:szCs w:val="22"/>
        </w:rPr>
        <w:t xml:space="preserve">ходящий в систему WAY4 запрос списка последних операций по счету </w:t>
      </w:r>
      <w:proofErr w:type="gramStart"/>
      <w:r w:rsidRPr="00AE4CD9">
        <w:rPr>
          <w:rFonts w:ascii="Calibri" w:hAnsi="Calibri"/>
          <w:iCs w:val="0"/>
          <w:spacing w:val="0"/>
          <w:sz w:val="22"/>
          <w:szCs w:val="22"/>
        </w:rPr>
        <w:t>карты  в</w:t>
      </w:r>
      <w:proofErr w:type="gramEnd"/>
      <w:r w:rsidRPr="00AE4CD9">
        <w:rPr>
          <w:rFonts w:ascii="Calibri" w:hAnsi="Calibri"/>
          <w:iCs w:val="0"/>
          <w:spacing w:val="0"/>
          <w:sz w:val="22"/>
          <w:szCs w:val="22"/>
        </w:rPr>
        <w:t xml:space="preserve"> WAY4</w:t>
      </w:r>
      <w:r>
        <w:rPr>
          <w:rFonts w:ascii="Calibri" w:hAnsi="Calibri"/>
          <w:iCs w:val="0"/>
          <w:spacing w:val="0"/>
          <w:sz w:val="22"/>
          <w:szCs w:val="22"/>
        </w:rPr>
        <w:t>;</w:t>
      </w:r>
    </w:p>
    <w:p w:rsidR="00AE4CD9" w:rsidRPr="00AE4CD9" w:rsidRDefault="00AE4CD9" w:rsidP="004B6580">
      <w:pPr>
        <w:pStyle w:val="OWS-DocText"/>
        <w:numPr>
          <w:ilvl w:val="0"/>
          <w:numId w:val="8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в</w:t>
      </w:r>
      <w:r w:rsidRPr="00AE4CD9">
        <w:rPr>
          <w:rFonts w:ascii="Calibri" w:hAnsi="Calibri"/>
          <w:iCs w:val="0"/>
          <w:spacing w:val="0"/>
          <w:sz w:val="22"/>
          <w:szCs w:val="22"/>
        </w:rPr>
        <w:t>ходящий в систему WAY4 запрос на списание со счета карты в пределах доступного баланса счета в WAY4</w:t>
      </w:r>
      <w:r>
        <w:rPr>
          <w:rFonts w:ascii="Calibri" w:hAnsi="Calibri"/>
          <w:iCs w:val="0"/>
          <w:spacing w:val="0"/>
          <w:sz w:val="22"/>
          <w:szCs w:val="22"/>
        </w:rPr>
        <w:t>;</w:t>
      </w:r>
    </w:p>
    <w:p w:rsidR="00AE4CD9" w:rsidRPr="00AE4CD9" w:rsidRDefault="00AE4CD9" w:rsidP="004B6580">
      <w:pPr>
        <w:pStyle w:val="OWS-DocText"/>
        <w:numPr>
          <w:ilvl w:val="0"/>
          <w:numId w:val="8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в</w:t>
      </w:r>
      <w:r w:rsidRPr="00AE4CD9">
        <w:rPr>
          <w:rFonts w:ascii="Calibri" w:hAnsi="Calibri"/>
          <w:iCs w:val="0"/>
          <w:spacing w:val="0"/>
          <w:sz w:val="22"/>
          <w:szCs w:val="22"/>
        </w:rPr>
        <w:t>ходящий в систему WAY4 запрос на пополнение счета карты в WAY4</w:t>
      </w:r>
      <w:r>
        <w:rPr>
          <w:rFonts w:ascii="Calibri" w:hAnsi="Calibri"/>
          <w:iCs w:val="0"/>
          <w:spacing w:val="0"/>
          <w:sz w:val="22"/>
          <w:szCs w:val="22"/>
        </w:rPr>
        <w:t>;</w:t>
      </w:r>
    </w:p>
    <w:p w:rsidR="00AE4CD9" w:rsidRPr="00A23141" w:rsidRDefault="00AE4CD9" w:rsidP="004B6580">
      <w:pPr>
        <w:pStyle w:val="OWS-DocText"/>
        <w:numPr>
          <w:ilvl w:val="0"/>
          <w:numId w:val="8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в</w:t>
      </w:r>
      <w:r w:rsidRPr="00AE4CD9">
        <w:rPr>
          <w:rFonts w:ascii="Calibri" w:hAnsi="Calibri"/>
          <w:iCs w:val="0"/>
          <w:spacing w:val="0"/>
          <w:sz w:val="22"/>
          <w:szCs w:val="22"/>
        </w:rPr>
        <w:t>ходящий в систему WAY4 запрос на проведение платежа со счета карты в WAY4 в по</w:t>
      </w:r>
      <w:r w:rsidR="000A656C">
        <w:rPr>
          <w:rFonts w:ascii="Calibri" w:hAnsi="Calibri"/>
          <w:iCs w:val="0"/>
          <w:spacing w:val="0"/>
          <w:sz w:val="22"/>
          <w:szCs w:val="22"/>
        </w:rPr>
        <w:t>льзу получателя платежа</w:t>
      </w:r>
      <w:r w:rsidR="00A23141">
        <w:rPr>
          <w:rFonts w:ascii="Calibri" w:hAnsi="Calibri"/>
          <w:iCs w:val="0"/>
          <w:spacing w:val="0"/>
          <w:sz w:val="22"/>
          <w:szCs w:val="22"/>
        </w:rPr>
        <w:t>;</w:t>
      </w:r>
    </w:p>
    <w:p w:rsidR="00A23141" w:rsidRDefault="00A23141" w:rsidP="004B6580">
      <w:pPr>
        <w:pStyle w:val="OWS-DocText"/>
        <w:numPr>
          <w:ilvl w:val="0"/>
          <w:numId w:val="8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 xml:space="preserve">входящий в систему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WAY</w:t>
      </w:r>
      <w:r w:rsidRPr="00A23141">
        <w:rPr>
          <w:rFonts w:ascii="Calibri" w:hAnsi="Calibri"/>
          <w:iCs w:val="0"/>
          <w:spacing w:val="0"/>
          <w:sz w:val="22"/>
          <w:szCs w:val="22"/>
        </w:rPr>
        <w:t xml:space="preserve">4 </w:t>
      </w:r>
      <w:r>
        <w:rPr>
          <w:rFonts w:ascii="Calibri" w:hAnsi="Calibri"/>
          <w:iCs w:val="0"/>
          <w:spacing w:val="0"/>
          <w:sz w:val="22"/>
          <w:szCs w:val="22"/>
        </w:rPr>
        <w:t>запрос на изменени</w:t>
      </w:r>
      <w:r w:rsidR="00E60EF0">
        <w:rPr>
          <w:rFonts w:ascii="Calibri" w:hAnsi="Calibri"/>
          <w:iCs w:val="0"/>
          <w:spacing w:val="0"/>
          <w:sz w:val="22"/>
          <w:szCs w:val="22"/>
        </w:rPr>
        <w:t>е</w:t>
      </w:r>
      <w:r>
        <w:rPr>
          <w:rFonts w:ascii="Calibri" w:hAnsi="Calibri"/>
          <w:iCs w:val="0"/>
          <w:spacing w:val="0"/>
          <w:sz w:val="22"/>
          <w:szCs w:val="22"/>
        </w:rPr>
        <w:t xml:space="preserve"> статуса карты в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WAY</w:t>
      </w:r>
      <w:r w:rsidRPr="00A23141">
        <w:rPr>
          <w:rFonts w:ascii="Calibri" w:hAnsi="Calibri"/>
          <w:iCs w:val="0"/>
          <w:spacing w:val="0"/>
          <w:sz w:val="22"/>
          <w:szCs w:val="22"/>
        </w:rPr>
        <w:t>4.</w:t>
      </w:r>
    </w:p>
    <w:p w:rsidR="009C78D6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</w:p>
    <w:p w:rsidR="009C78D6" w:rsidRPr="009C78D6" w:rsidRDefault="009C78D6" w:rsidP="009C78D6">
      <w:pPr>
        <w:pStyle w:val="1"/>
        <w:rPr>
          <w:lang w:val="ru-RU"/>
        </w:rPr>
      </w:pPr>
      <w:bookmarkStart w:id="4" w:name="_Toc474225942"/>
      <w:r w:rsidRPr="009C78D6">
        <w:rPr>
          <w:lang w:val="ru-RU"/>
        </w:rPr>
        <w:lastRenderedPageBreak/>
        <w:t>Формат WAY4 UFX 2.0</w:t>
      </w:r>
      <w:bookmarkEnd w:id="4"/>
    </w:p>
    <w:p w:rsidR="009C78D6" w:rsidRPr="009C78D6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Система </w:t>
      </w:r>
      <w:r>
        <w:rPr>
          <w:rFonts w:ascii="Calibri" w:hAnsi="Calibri"/>
          <w:iCs w:val="0"/>
          <w:spacing w:val="0"/>
          <w:sz w:val="22"/>
          <w:szCs w:val="22"/>
        </w:rPr>
        <w:t>банка-агента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и Модуль обмениваются сообщениями формата WAY UFX 2.0, представляющими собой XML-документы, отвечающие XSD-схеме WAY4UFX_Validation.xsd, прилагаемой к данной Спецификации. При работе с данной Спецификацией рекомендуется пользоваться графическим представлением схемы, приведенным в прилагаемом файле W4UMsg.html. </w:t>
      </w:r>
    </w:p>
    <w:p w:rsidR="009C78D6" w:rsidRPr="009C78D6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При формировании и разборе сообщений формата UFX важно иметь в виду следующие особенности языка XML:</w:t>
      </w:r>
    </w:p>
    <w:p w:rsidR="009C78D6" w:rsidRPr="009C78D6" w:rsidRDefault="009C78D6" w:rsidP="004B6580">
      <w:pPr>
        <w:pStyle w:val="OWS-DocText"/>
        <w:numPr>
          <w:ilvl w:val="0"/>
          <w:numId w:val="6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Язык XML чувствителен к регистру;</w:t>
      </w:r>
    </w:p>
    <w:p w:rsidR="009C78D6" w:rsidRPr="009C78D6" w:rsidRDefault="009C78D6" w:rsidP="004B6580">
      <w:pPr>
        <w:pStyle w:val="OWS-DocText"/>
        <w:numPr>
          <w:ilvl w:val="0"/>
          <w:numId w:val="6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Некоторые символы, которые могут использоваться в идентификаторах объектов и т.п., для передачи в документах XML требуется преобразовывать в специальные последовательности символов;</w:t>
      </w:r>
    </w:p>
    <w:p w:rsidR="009C78D6" w:rsidRPr="009C78D6" w:rsidRDefault="009C78D6" w:rsidP="004B6580">
      <w:pPr>
        <w:pStyle w:val="OWS-DocText"/>
        <w:numPr>
          <w:ilvl w:val="0"/>
          <w:numId w:val="6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 зависимости от контекста пробельные символы могут иметь или не иметь специального значения. В сообщениях UFX идентификаторы обычно передаются в содержимом элемента, пробельные символы в этом случае являются частью идентификатора;</w:t>
      </w:r>
    </w:p>
    <w:p w:rsidR="009C78D6" w:rsidRPr="009C78D6" w:rsidRDefault="009C78D6" w:rsidP="004B6580">
      <w:pPr>
        <w:pStyle w:val="OWS-DocText"/>
        <w:numPr>
          <w:ilvl w:val="0"/>
          <w:numId w:val="6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Порядок атрибутов элемента может изменяться.</w:t>
      </w:r>
    </w:p>
    <w:p w:rsidR="009C78D6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Описание </w:t>
      </w:r>
      <w:proofErr w:type="gramStart"/>
      <w:r w:rsidRPr="009C78D6">
        <w:rPr>
          <w:rFonts w:ascii="Calibri" w:hAnsi="Calibri"/>
          <w:iCs w:val="0"/>
          <w:spacing w:val="0"/>
          <w:sz w:val="22"/>
          <w:szCs w:val="22"/>
        </w:rPr>
        <w:t>языка  XML</w:t>
      </w:r>
      <w:proofErr w:type="gramEnd"/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приведено в рекомендации W3C «Extensible Markup Language (XML) 1.1»</w:t>
      </w:r>
    </w:p>
    <w:p w:rsidR="009C78D6" w:rsidRPr="009C78D6" w:rsidRDefault="009C78D6" w:rsidP="009C78D6">
      <w:pPr>
        <w:pStyle w:val="2"/>
      </w:pPr>
      <w:bookmarkStart w:id="5" w:name="_Toc474225943"/>
      <w:r w:rsidRPr="009C78D6">
        <w:t>Типы сообщений</w:t>
      </w:r>
      <w:bookmarkEnd w:id="5"/>
    </w:p>
    <w:p w:rsidR="00A23141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>В рамках интеграции использу</w:t>
      </w:r>
      <w:r w:rsidR="00A23141">
        <w:rPr>
          <w:rFonts w:ascii="Calibri" w:hAnsi="Calibri"/>
          <w:iCs w:val="0"/>
          <w:spacing w:val="0"/>
          <w:sz w:val="22"/>
          <w:szCs w:val="22"/>
        </w:rPr>
        <w:t>ю</w:t>
      </w:r>
      <w:r>
        <w:rPr>
          <w:rFonts w:ascii="Calibri" w:hAnsi="Calibri"/>
          <w:iCs w:val="0"/>
          <w:spacing w:val="0"/>
          <w:sz w:val="22"/>
          <w:szCs w:val="22"/>
        </w:rPr>
        <w:t>тся</w:t>
      </w:r>
      <w:r w:rsidR="00A23141">
        <w:rPr>
          <w:rFonts w:ascii="Calibri" w:hAnsi="Calibri"/>
          <w:iCs w:val="0"/>
          <w:spacing w:val="0"/>
          <w:sz w:val="22"/>
          <w:szCs w:val="22"/>
        </w:rPr>
        <w:t xml:space="preserve"> следующие типы</w:t>
      </w:r>
      <w:r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UFX</w:t>
      </w:r>
      <w:r>
        <w:rPr>
          <w:rFonts w:ascii="Calibri" w:hAnsi="Calibri"/>
          <w:iCs w:val="0"/>
          <w:spacing w:val="0"/>
          <w:sz w:val="22"/>
          <w:szCs w:val="22"/>
        </w:rPr>
        <w:t>-сообщени</w:t>
      </w:r>
      <w:r w:rsidR="00A23141">
        <w:rPr>
          <w:rFonts w:ascii="Calibri" w:hAnsi="Calibri"/>
          <w:iCs w:val="0"/>
          <w:spacing w:val="0"/>
          <w:sz w:val="22"/>
          <w:szCs w:val="22"/>
        </w:rPr>
        <w:t>й:</w:t>
      </w:r>
    </w:p>
    <w:p w:rsidR="00A23141" w:rsidRDefault="00A23141" w:rsidP="00A23141">
      <w:pPr>
        <w:pStyle w:val="OWS-DocText"/>
        <w:numPr>
          <w:ilvl w:val="0"/>
          <w:numId w:val="12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A23141">
        <w:rPr>
          <w:rFonts w:ascii="Calibri" w:hAnsi="Calibri"/>
          <w:iCs w:val="0"/>
          <w:spacing w:val="0"/>
          <w:sz w:val="22"/>
          <w:szCs w:val="22"/>
        </w:rPr>
        <w:t>Application – аппликация, используется для изменения</w:t>
      </w:r>
      <w:r>
        <w:rPr>
          <w:rFonts w:ascii="Calibri" w:hAnsi="Calibri"/>
          <w:iCs w:val="0"/>
          <w:spacing w:val="0"/>
          <w:sz w:val="22"/>
          <w:szCs w:val="22"/>
        </w:rPr>
        <w:t xml:space="preserve"> статуса контракта;</w:t>
      </w:r>
    </w:p>
    <w:p w:rsidR="009C78D6" w:rsidRPr="009C78D6" w:rsidRDefault="009C78D6" w:rsidP="00A23141">
      <w:pPr>
        <w:pStyle w:val="OWS-DocText"/>
        <w:numPr>
          <w:ilvl w:val="0"/>
          <w:numId w:val="12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Doc – финансовое, используется для представления авторизационных и финансовых транзакций, отмен финансовых транзакций и т.п.</w:t>
      </w:r>
    </w:p>
    <w:p w:rsidR="009C78D6" w:rsidRPr="009C78D6" w:rsidRDefault="009C78D6" w:rsidP="009C78D6">
      <w:pPr>
        <w:pStyle w:val="2"/>
      </w:pPr>
      <w:bookmarkStart w:id="6" w:name="_Toc474225944"/>
      <w:r w:rsidRPr="009C78D6">
        <w:t>Корневой элемент UFXMsg</w:t>
      </w:r>
      <w:bookmarkEnd w:id="6"/>
    </w:p>
    <w:p w:rsidR="009C78D6" w:rsidRPr="009C78D6" w:rsidRDefault="009C78D6" w:rsidP="009C78D6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Каждое сообщение имеет корневой элемент UFXMsg, значения атрибутов которого определяют:</w:t>
      </w:r>
    </w:p>
    <w:p w:rsidR="009C78D6" w:rsidRPr="009C78D6" w:rsidRDefault="009C78D6" w:rsidP="004B6580">
      <w:pPr>
        <w:pStyle w:val="OWS-DocText"/>
        <w:numPr>
          <w:ilvl w:val="0"/>
          <w:numId w:val="7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версию протокола – атрибут version; в настоящем Проекте используется версия «2.0»</w:t>
      </w:r>
    </w:p>
    <w:p w:rsidR="009C78D6" w:rsidRPr="009C78D6" w:rsidRDefault="009C78D6" w:rsidP="004B6580">
      <w:pPr>
        <w:pStyle w:val="OWS-DocText"/>
        <w:numPr>
          <w:ilvl w:val="0"/>
          <w:numId w:val="7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направление передачи – атрибут direction, в оригинальных запросах данный атрибут имеет значение «Rq», в ответах – «Rs»</w:t>
      </w:r>
    </w:p>
    <w:p w:rsidR="00F46206" w:rsidRDefault="009C78D6" w:rsidP="00F46206">
      <w:pPr>
        <w:pStyle w:val="OWS-DocText"/>
        <w:numPr>
          <w:ilvl w:val="0"/>
          <w:numId w:val="7"/>
        </w:numPr>
        <w:ind w:left="888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тип сообщен</w:t>
      </w:r>
      <w:r w:rsidR="004678E9">
        <w:rPr>
          <w:rFonts w:ascii="Calibri" w:hAnsi="Calibri"/>
          <w:iCs w:val="0"/>
          <w:spacing w:val="0"/>
          <w:sz w:val="22"/>
          <w:szCs w:val="22"/>
        </w:rPr>
        <w:t>ия – атрибуты scheme и msg_type</w:t>
      </w:r>
      <w:r w:rsidR="00F46206">
        <w:rPr>
          <w:rFonts w:ascii="Calibri" w:hAnsi="Calibri"/>
          <w:iCs w:val="0"/>
          <w:spacing w:val="0"/>
          <w:sz w:val="22"/>
          <w:szCs w:val="22"/>
        </w:rPr>
        <w:t>,</w:t>
      </w:r>
      <w:r w:rsidR="00F46206" w:rsidRPr="00F46206">
        <w:t xml:space="preserve"> </w:t>
      </w:r>
      <w:r w:rsidR="00F46206" w:rsidRPr="00F46206">
        <w:rPr>
          <w:rFonts w:ascii="Calibri" w:hAnsi="Calibri"/>
          <w:iCs w:val="0"/>
          <w:spacing w:val="0"/>
          <w:sz w:val="22"/>
          <w:szCs w:val="22"/>
        </w:rPr>
        <w:t>значения атрибутов элемента UFXMsg для каждого типа сообщения приведены в таблице:</w:t>
      </w:r>
    </w:p>
    <w:tbl>
      <w:tblPr>
        <w:tblW w:w="4943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425"/>
        <w:gridCol w:w="2354"/>
        <w:gridCol w:w="3461"/>
      </w:tblGrid>
      <w:tr w:rsidR="00F46206" w:rsidRPr="00FD299E">
        <w:trPr>
          <w:trHeight w:val="263"/>
        </w:trPr>
        <w:tc>
          <w:tcPr>
            <w:tcW w:w="18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F46206" w:rsidRPr="008379CA" w:rsidRDefault="00F46206" w:rsidP="00F0610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сообщения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F46206" w:rsidRPr="00F46206" w:rsidRDefault="00F46206" w:rsidP="00F0610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Атрибут </w:t>
            </w:r>
            <w:r>
              <w:rPr>
                <w:b/>
                <w:bCs/>
                <w:lang w:val="en-US"/>
              </w:rPr>
              <w:t>msg_type</w:t>
            </w:r>
          </w:p>
        </w:tc>
        <w:tc>
          <w:tcPr>
            <w:tcW w:w="18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F46206" w:rsidRPr="00F46206" w:rsidRDefault="00F46206" w:rsidP="00F0610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Атрибут </w:t>
            </w:r>
            <w:r>
              <w:rPr>
                <w:b/>
                <w:bCs/>
                <w:lang w:val="en-US"/>
              </w:rPr>
              <w:t>scheme</w:t>
            </w:r>
          </w:p>
        </w:tc>
      </w:tr>
      <w:tr w:rsidR="00F46206" w:rsidRPr="005009C6">
        <w:trPr>
          <w:trHeight w:val="50"/>
        </w:trPr>
        <w:tc>
          <w:tcPr>
            <w:tcW w:w="1853" w:type="pct"/>
            <w:tcBorders>
              <w:left w:val="single" w:sz="4" w:space="0" w:color="auto"/>
              <w:right w:val="single" w:sz="4" w:space="0" w:color="auto"/>
            </w:tcBorders>
          </w:tcPr>
          <w:p w:rsidR="00F46206" w:rsidRPr="00F46206" w:rsidRDefault="00F46206" w:rsidP="00F06104">
            <w:pPr>
              <w:spacing w:after="0" w:line="240" w:lineRule="auto"/>
            </w:pPr>
            <w:r w:rsidRPr="00F46206">
              <w:t>Application</w:t>
            </w:r>
          </w:p>
        </w:tc>
        <w:tc>
          <w:tcPr>
            <w:tcW w:w="1274" w:type="pct"/>
            <w:tcBorders>
              <w:left w:val="single" w:sz="4" w:space="0" w:color="auto"/>
              <w:right w:val="single" w:sz="4" w:space="0" w:color="auto"/>
            </w:tcBorders>
          </w:tcPr>
          <w:p w:rsidR="00F46206" w:rsidRPr="00F46206" w:rsidRDefault="00F46206" w:rsidP="00F06104">
            <w:pPr>
              <w:spacing w:after="0" w:line="240" w:lineRule="auto"/>
            </w:pPr>
            <w:r w:rsidRPr="00F46206">
              <w:t>Application</w:t>
            </w:r>
          </w:p>
        </w:tc>
        <w:tc>
          <w:tcPr>
            <w:tcW w:w="1873" w:type="pct"/>
            <w:tcBorders>
              <w:left w:val="single" w:sz="4" w:space="0" w:color="auto"/>
              <w:right w:val="single" w:sz="4" w:space="0" w:color="auto"/>
            </w:tcBorders>
          </w:tcPr>
          <w:p w:rsidR="00F46206" w:rsidRPr="00F46206" w:rsidRDefault="00F46206" w:rsidP="00F06104">
            <w:pPr>
              <w:spacing w:after="0" w:line="240" w:lineRule="auto"/>
            </w:pPr>
            <w:r w:rsidRPr="00F46206">
              <w:t>WAY4Appl</w:t>
            </w:r>
          </w:p>
        </w:tc>
      </w:tr>
      <w:tr w:rsidR="00F46206" w:rsidRPr="005009C6">
        <w:trPr>
          <w:trHeight w:val="50"/>
        </w:trPr>
        <w:tc>
          <w:tcPr>
            <w:tcW w:w="1853" w:type="pct"/>
            <w:tcBorders>
              <w:left w:val="single" w:sz="4" w:space="0" w:color="auto"/>
              <w:right w:val="single" w:sz="4" w:space="0" w:color="auto"/>
            </w:tcBorders>
          </w:tcPr>
          <w:p w:rsidR="00F46206" w:rsidRPr="003B383B" w:rsidRDefault="00F46206" w:rsidP="00F06104">
            <w:pPr>
              <w:spacing w:after="0" w:line="240" w:lineRule="auto"/>
            </w:pPr>
            <w:r w:rsidRPr="00F46206">
              <w:t>Doc</w:t>
            </w:r>
          </w:p>
        </w:tc>
        <w:tc>
          <w:tcPr>
            <w:tcW w:w="1274" w:type="pct"/>
            <w:tcBorders>
              <w:left w:val="single" w:sz="4" w:space="0" w:color="auto"/>
              <w:right w:val="single" w:sz="4" w:space="0" w:color="auto"/>
            </w:tcBorders>
          </w:tcPr>
          <w:p w:rsidR="00F46206" w:rsidRPr="00F46206" w:rsidRDefault="00F46206" w:rsidP="00F06104">
            <w:pPr>
              <w:spacing w:after="0" w:line="240" w:lineRule="auto"/>
            </w:pPr>
            <w:r w:rsidRPr="00F46206">
              <w:t>Doc</w:t>
            </w:r>
          </w:p>
        </w:tc>
        <w:tc>
          <w:tcPr>
            <w:tcW w:w="1873" w:type="pct"/>
            <w:tcBorders>
              <w:left w:val="single" w:sz="4" w:space="0" w:color="auto"/>
              <w:right w:val="single" w:sz="4" w:space="0" w:color="auto"/>
            </w:tcBorders>
          </w:tcPr>
          <w:p w:rsidR="00F46206" w:rsidRPr="00F46206" w:rsidRDefault="00F46206" w:rsidP="00F06104">
            <w:pPr>
              <w:spacing w:after="0" w:line="240" w:lineRule="auto"/>
            </w:pPr>
            <w:r w:rsidRPr="00F46206">
              <w:t>WAY4Doc</w:t>
            </w:r>
          </w:p>
        </w:tc>
      </w:tr>
    </w:tbl>
    <w:p w:rsidR="00F46206" w:rsidRPr="00F46206" w:rsidRDefault="00F46206" w:rsidP="00F06104">
      <w:pPr>
        <w:pStyle w:val="OWS-DocText"/>
        <w:ind w:leftChars="0" w:left="888"/>
        <w:rPr>
          <w:rFonts w:ascii="Calibri" w:hAnsi="Calibri"/>
          <w:iCs w:val="0"/>
          <w:spacing w:val="0"/>
          <w:sz w:val="22"/>
          <w:szCs w:val="22"/>
        </w:rPr>
      </w:pPr>
    </w:p>
    <w:p w:rsidR="009C78D6" w:rsidRPr="004678E9" w:rsidRDefault="009C78D6" w:rsidP="004678E9">
      <w:pPr>
        <w:pStyle w:val="2"/>
      </w:pPr>
      <w:bookmarkStart w:id="7" w:name="_Toc300497302"/>
      <w:bookmarkStart w:id="8" w:name="_Toc474225945"/>
      <w:bookmarkEnd w:id="7"/>
      <w:r w:rsidRPr="004678E9">
        <w:lastRenderedPageBreak/>
        <w:t>Уникальный идентификатор оригинального сообщения</w:t>
      </w:r>
      <w:bookmarkEnd w:id="8"/>
    </w:p>
    <w:p w:rsidR="009C78D6" w:rsidRPr="009C78D6" w:rsidRDefault="009C78D6" w:rsidP="004678E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Первым дочерним элементом UFXMsg всегда является элемент MsgId, содержащий уникальный идентификатор оригинального сообщения. В ответе на запрос используется MsgId исходного сообщения, что может использоваться для контроля или связи ответа с оригинальным сообщением.</w:t>
      </w:r>
    </w:p>
    <w:p w:rsidR="009C78D6" w:rsidRPr="009C78D6" w:rsidRDefault="009C78D6" w:rsidP="004678E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Формирование идентификатора оригинального сообщения выполняется по правилам системы, являющейся источником сообщения. Рекомендуется в качестве идентификатора сообщения использовать уникальный идентификатор UUID, описанный в Интернет-спецификации RFC 4122.</w:t>
      </w:r>
      <w:r w:rsidRPr="009C78D6">
        <w:rPr>
          <w:rFonts w:ascii="Calibri" w:hAnsi="Calibri"/>
          <w:iCs w:val="0"/>
          <w:spacing w:val="0"/>
          <w:sz w:val="22"/>
          <w:szCs w:val="22"/>
        </w:rPr>
        <w:cr/>
      </w:r>
    </w:p>
    <w:p w:rsidR="009C78D6" w:rsidRPr="008F2D6E" w:rsidRDefault="009C78D6" w:rsidP="008F2D6E">
      <w:pPr>
        <w:pStyle w:val="2"/>
      </w:pPr>
      <w:bookmarkStart w:id="9" w:name="_Toc474225946"/>
      <w:r w:rsidRPr="008F2D6E">
        <w:t>Идентификатор источника оригинального сообщения</w:t>
      </w:r>
      <w:bookmarkEnd w:id="9"/>
    </w:p>
    <w:p w:rsidR="000A656C" w:rsidRDefault="009C78D6" w:rsidP="008F2D6E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Элемент Source сообщения UFX определяет источник оригинального запроса. Атрибут app элемента Source используется для указания системы-источника.</w:t>
      </w:r>
      <w:r w:rsidR="000A656C">
        <w:rPr>
          <w:rFonts w:ascii="Calibri" w:hAnsi="Calibri"/>
          <w:iCs w:val="0"/>
          <w:spacing w:val="0"/>
          <w:sz w:val="22"/>
          <w:szCs w:val="22"/>
        </w:rPr>
        <w:t xml:space="preserve"> Значение данного идентификатора необходимо получить от </w:t>
      </w:r>
      <w:r w:rsidR="000A656C">
        <w:rPr>
          <w:rFonts w:ascii="Calibri" w:hAnsi="Calibri"/>
          <w:iCs w:val="0"/>
          <w:spacing w:val="0"/>
          <w:sz w:val="22"/>
          <w:szCs w:val="22"/>
          <w:lang w:val="en-US"/>
        </w:rPr>
        <w:t>UCS</w:t>
      </w:r>
      <w:r w:rsidR="000A656C">
        <w:rPr>
          <w:rFonts w:ascii="Calibri" w:hAnsi="Calibri"/>
          <w:iCs w:val="0"/>
          <w:spacing w:val="0"/>
          <w:sz w:val="22"/>
          <w:szCs w:val="22"/>
        </w:rPr>
        <w:t>.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</w:t>
      </w:r>
    </w:p>
    <w:p w:rsidR="009C78D6" w:rsidRDefault="009C78D6" w:rsidP="008F2D6E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Следует отметить, </w:t>
      </w:r>
      <w:proofErr w:type="gramStart"/>
      <w:r w:rsidRPr="009C78D6">
        <w:rPr>
          <w:rFonts w:ascii="Calibri" w:hAnsi="Calibri"/>
          <w:iCs w:val="0"/>
          <w:spacing w:val="0"/>
          <w:sz w:val="22"/>
          <w:szCs w:val="22"/>
        </w:rPr>
        <w:t>что  оригинальный</w:t>
      </w:r>
      <w:proofErr w:type="gramEnd"/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запрос (атрибут UFXMsg.direction=”Rq”) и ответ (атрибут UFXMsg.direction=”Rs”) имеют одинаковые значения элемента Source.</w:t>
      </w:r>
    </w:p>
    <w:p w:rsidR="009C78D6" w:rsidRPr="008F2D6E" w:rsidRDefault="009C78D6" w:rsidP="008F2D6E">
      <w:pPr>
        <w:pStyle w:val="2"/>
      </w:pPr>
      <w:bookmarkStart w:id="10" w:name="_Toc474225947"/>
      <w:r w:rsidRPr="008F2D6E">
        <w:t>Данные сообщения</w:t>
      </w:r>
      <w:bookmarkEnd w:id="10"/>
    </w:p>
    <w:tbl>
      <w:tblPr>
        <w:tblW w:w="4943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3426"/>
        <w:gridCol w:w="5814"/>
      </w:tblGrid>
      <w:tr w:rsidR="00CD0AC5" w:rsidRPr="00FD299E">
        <w:trPr>
          <w:trHeight w:val="263"/>
        </w:trPr>
        <w:tc>
          <w:tcPr>
            <w:tcW w:w="18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CD0AC5" w:rsidRPr="008379CA" w:rsidRDefault="009C78D6" w:rsidP="00F06104">
            <w:pPr>
              <w:spacing w:after="0" w:line="240" w:lineRule="auto"/>
              <w:jc w:val="center"/>
              <w:rPr>
                <w:b/>
                <w:bCs/>
              </w:rPr>
            </w:pPr>
            <w:r w:rsidRPr="009C78D6">
              <w:rPr>
                <w:iCs/>
              </w:rPr>
              <w:t xml:space="preserve">Вся специфичная для данного сообщения информация передается в дочернем элементе MsgData корневого элемента. </w:t>
            </w:r>
            <w:r w:rsidR="00CD0AC5" w:rsidRPr="00CD0AC5">
              <w:t xml:space="preserve">Для каждого типа сообщений используется собственный элемент, вложенный в </w:t>
            </w:r>
            <w:proofErr w:type="gramStart"/>
            <w:r w:rsidR="00CD0AC5" w:rsidRPr="00CD0AC5">
              <w:t>MsgData:</w:t>
            </w:r>
            <w:r w:rsidR="00CD0AC5">
              <w:rPr>
                <w:b/>
                <w:bCs/>
              </w:rPr>
              <w:t>Тип</w:t>
            </w:r>
            <w:proofErr w:type="gramEnd"/>
            <w:r w:rsidR="00CD0AC5">
              <w:rPr>
                <w:b/>
                <w:bCs/>
              </w:rPr>
              <w:t xml:space="preserve"> сообщения</w:t>
            </w:r>
          </w:p>
        </w:tc>
        <w:tc>
          <w:tcPr>
            <w:tcW w:w="31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CD0AC5" w:rsidRPr="00CD0AC5" w:rsidRDefault="00CD0AC5" w:rsidP="00F0610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Элемент с данными сообщения</w:t>
            </w:r>
          </w:p>
        </w:tc>
      </w:tr>
      <w:tr w:rsidR="00CD0AC5" w:rsidRPr="005009C6">
        <w:trPr>
          <w:trHeight w:val="50"/>
        </w:trPr>
        <w:tc>
          <w:tcPr>
            <w:tcW w:w="1854" w:type="pct"/>
            <w:tcBorders>
              <w:left w:val="single" w:sz="4" w:space="0" w:color="auto"/>
              <w:right w:val="single" w:sz="4" w:space="0" w:color="auto"/>
            </w:tcBorders>
          </w:tcPr>
          <w:p w:rsidR="00CD0AC5" w:rsidRPr="00F46206" w:rsidRDefault="00CD0AC5" w:rsidP="00F06104">
            <w:pPr>
              <w:spacing w:after="0" w:line="240" w:lineRule="auto"/>
            </w:pPr>
            <w:r w:rsidRPr="00F46206">
              <w:t>Application</w:t>
            </w:r>
          </w:p>
        </w:tc>
        <w:tc>
          <w:tcPr>
            <w:tcW w:w="3146" w:type="pct"/>
            <w:tcBorders>
              <w:left w:val="single" w:sz="4" w:space="0" w:color="auto"/>
              <w:right w:val="single" w:sz="4" w:space="0" w:color="auto"/>
            </w:tcBorders>
          </w:tcPr>
          <w:p w:rsidR="00CD0AC5" w:rsidRPr="00F46206" w:rsidRDefault="00CD0AC5" w:rsidP="00F06104">
            <w:pPr>
              <w:spacing w:after="0" w:line="240" w:lineRule="auto"/>
            </w:pPr>
            <w:r w:rsidRPr="00CD0AC5">
              <w:t>UFXMsg/MsgData/Application</w:t>
            </w:r>
          </w:p>
        </w:tc>
      </w:tr>
      <w:tr w:rsidR="00CD0AC5" w:rsidRPr="005009C6">
        <w:trPr>
          <w:trHeight w:val="50"/>
        </w:trPr>
        <w:tc>
          <w:tcPr>
            <w:tcW w:w="1854" w:type="pct"/>
            <w:tcBorders>
              <w:left w:val="single" w:sz="4" w:space="0" w:color="auto"/>
              <w:right w:val="single" w:sz="4" w:space="0" w:color="auto"/>
            </w:tcBorders>
          </w:tcPr>
          <w:p w:rsidR="00CD0AC5" w:rsidRPr="003B383B" w:rsidRDefault="00CD0AC5" w:rsidP="00F06104">
            <w:pPr>
              <w:spacing w:after="0" w:line="240" w:lineRule="auto"/>
            </w:pPr>
            <w:r w:rsidRPr="00F46206">
              <w:t>Doc</w:t>
            </w:r>
          </w:p>
        </w:tc>
        <w:tc>
          <w:tcPr>
            <w:tcW w:w="3146" w:type="pct"/>
            <w:tcBorders>
              <w:left w:val="single" w:sz="4" w:space="0" w:color="auto"/>
              <w:right w:val="single" w:sz="4" w:space="0" w:color="auto"/>
            </w:tcBorders>
          </w:tcPr>
          <w:p w:rsidR="00CD0AC5" w:rsidRPr="00F46206" w:rsidRDefault="00CD0AC5" w:rsidP="00F06104">
            <w:pPr>
              <w:spacing w:after="0" w:line="240" w:lineRule="auto"/>
            </w:pPr>
            <w:r w:rsidRPr="00CD0AC5">
              <w:t>UFXMsg/MsgData/Doc</w:t>
            </w:r>
          </w:p>
        </w:tc>
      </w:tr>
    </w:tbl>
    <w:p w:rsidR="009C78D6" w:rsidRPr="009C78D6" w:rsidRDefault="009C78D6" w:rsidP="0041331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Указанны</w:t>
      </w:r>
      <w:r w:rsidR="00413319">
        <w:rPr>
          <w:rFonts w:ascii="Calibri" w:hAnsi="Calibri"/>
          <w:iCs w:val="0"/>
          <w:spacing w:val="0"/>
          <w:sz w:val="22"/>
          <w:szCs w:val="22"/>
        </w:rPr>
        <w:t>й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 элемент используются для передачи данных, как в оригинальных запросах, так и в ответных сообщениях.</w:t>
      </w:r>
    </w:p>
    <w:p w:rsidR="009C78D6" w:rsidRPr="00413319" w:rsidRDefault="009C78D6" w:rsidP="00413319">
      <w:pPr>
        <w:pStyle w:val="2"/>
      </w:pPr>
      <w:bookmarkStart w:id="11" w:name="_Toc474225948"/>
      <w:r w:rsidRPr="00413319">
        <w:t>Сумма и код валюты</w:t>
      </w:r>
      <w:bookmarkEnd w:id="11"/>
    </w:p>
    <w:p w:rsidR="009C78D6" w:rsidRPr="009C78D6" w:rsidRDefault="009C78D6" w:rsidP="0041331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 сообщениях UFX для указания денежной суммы всегда используется пара элементов Amount и Currency. Сумма передается как десятичное число в элементе Amount, в качестве разделителя целой и дробной части всегда используется точка (“.”). Для указания валюты в элементе Currency передается трехбуквенный код (см. Международный стандарт ISO 4217).</w:t>
      </w:r>
    </w:p>
    <w:p w:rsidR="009C78D6" w:rsidRPr="00413319" w:rsidRDefault="009C78D6" w:rsidP="00413319">
      <w:pPr>
        <w:pStyle w:val="2"/>
      </w:pPr>
      <w:bookmarkStart w:id="12" w:name="_Toc474225949"/>
      <w:r w:rsidRPr="00413319">
        <w:t>Время и дата</w:t>
      </w:r>
      <w:bookmarkEnd w:id="12"/>
    </w:p>
    <w:p w:rsidR="009C78D6" w:rsidRPr="009C78D6" w:rsidRDefault="009C78D6" w:rsidP="0041331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 сообщениях UFX дата указывается в формате «YYYY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MM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DD», например, «2010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05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13».</w:t>
      </w:r>
    </w:p>
    <w:p w:rsidR="009C78D6" w:rsidRPr="009C78D6" w:rsidRDefault="009C78D6" w:rsidP="0041331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Для указания даты и времени используется формат «YYYY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MM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DD </w:t>
      </w:r>
      <w:proofErr w:type="gramStart"/>
      <w:r w:rsidRPr="009C78D6">
        <w:rPr>
          <w:rFonts w:ascii="Calibri" w:hAnsi="Calibri"/>
          <w:iCs w:val="0"/>
          <w:spacing w:val="0"/>
          <w:sz w:val="22"/>
          <w:szCs w:val="22"/>
        </w:rPr>
        <w:t>HH:MI</w:t>
      </w:r>
      <w:proofErr w:type="gramEnd"/>
      <w:r w:rsidRPr="009C78D6">
        <w:rPr>
          <w:rFonts w:ascii="Calibri" w:hAnsi="Calibri"/>
          <w:iCs w:val="0"/>
          <w:spacing w:val="0"/>
          <w:sz w:val="22"/>
          <w:szCs w:val="22"/>
        </w:rPr>
        <w:t>:SS», например, «2010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05</w:t>
      </w:r>
      <w:r w:rsidR="00413319">
        <w:rPr>
          <w:rFonts w:ascii="Calibri" w:hAnsi="Calibri"/>
          <w:iCs w:val="0"/>
          <w:spacing w:val="0"/>
          <w:sz w:val="22"/>
          <w:szCs w:val="22"/>
        </w:rPr>
        <w:t>-</w:t>
      </w:r>
      <w:r w:rsidRPr="009C78D6">
        <w:rPr>
          <w:rFonts w:ascii="Calibri" w:hAnsi="Calibri"/>
          <w:iCs w:val="0"/>
          <w:spacing w:val="0"/>
          <w:sz w:val="22"/>
          <w:szCs w:val="22"/>
        </w:rPr>
        <w:t>13 23:59:59».</w:t>
      </w:r>
    </w:p>
    <w:p w:rsidR="009C78D6" w:rsidRPr="00413319" w:rsidRDefault="009C78D6" w:rsidP="00413319">
      <w:pPr>
        <w:pStyle w:val="2"/>
      </w:pPr>
      <w:bookmarkStart w:id="13" w:name="_Toc474225950"/>
      <w:r w:rsidRPr="00413319">
        <w:lastRenderedPageBreak/>
        <w:t>Ссылки на контракты системы WAY4 Cards</w:t>
      </w:r>
      <w:bookmarkEnd w:id="13"/>
    </w:p>
    <w:p w:rsidR="00413319" w:rsidRDefault="009C78D6" w:rsidP="00413319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Для указания карты или счета, к которому относится выполняемая операция, в сообщении UFX используется номер соответствующего «контракта» системы WAY4 Cards. Следует отметить, что в системе WAY4 Cards номер контракта может содержать не только цифры, но буквы, пробелы, знаки препинания и другие символы.</w:t>
      </w:r>
    </w:p>
    <w:p w:rsidR="00CD0AC5" w:rsidRPr="00CD0AC5" w:rsidRDefault="00CD0AC5" w:rsidP="00CD0AC5">
      <w:pPr>
        <w:pStyle w:val="2"/>
      </w:pPr>
      <w:bookmarkStart w:id="14" w:name="_Toc474225951"/>
      <w:r w:rsidRPr="00CD0AC5">
        <w:t>Регистрационный номер заявления</w:t>
      </w:r>
      <w:bookmarkEnd w:id="14"/>
    </w:p>
    <w:p w:rsidR="00CD0AC5" w:rsidRPr="00CD0AC5" w:rsidRDefault="00CD0AC5" w:rsidP="00CD0A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CD0AC5">
        <w:rPr>
          <w:rFonts w:ascii="Calibri" w:hAnsi="Calibri"/>
          <w:iCs w:val="0"/>
          <w:spacing w:val="0"/>
          <w:sz w:val="22"/>
          <w:szCs w:val="22"/>
        </w:rPr>
        <w:t>Каждый запрос типа</w:t>
      </w:r>
      <w:r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Pr="00CD0AC5">
        <w:rPr>
          <w:rFonts w:ascii="Calibri" w:hAnsi="Calibri"/>
          <w:iCs w:val="0"/>
          <w:spacing w:val="0"/>
          <w:sz w:val="22"/>
          <w:szCs w:val="22"/>
        </w:rPr>
        <w:t xml:space="preserve">Application имеет уникальный идентификатор Reg Number, который присваивается источником запроса. Модуль контролирует уникальность Reg Number для входящих сообщений. </w:t>
      </w:r>
    </w:p>
    <w:p w:rsidR="00CD0AC5" w:rsidRDefault="00CD0AC5" w:rsidP="00CD0A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CD0AC5">
        <w:rPr>
          <w:rFonts w:ascii="Calibri" w:hAnsi="Calibri"/>
          <w:iCs w:val="0"/>
          <w:spacing w:val="0"/>
          <w:sz w:val="22"/>
          <w:szCs w:val="22"/>
        </w:rPr>
        <w:t>В системе WAY4 Cards этот идентификатор будет указан в поле Appl# соответствующей аппликации (см. руководство «Модуль обработки заявлений (Advanced Applications)» из комплекта документации WAY4).</w:t>
      </w:r>
    </w:p>
    <w:p w:rsidR="00CD0AC5" w:rsidRPr="00CD0AC5" w:rsidRDefault="00CD0AC5" w:rsidP="00CD0AC5">
      <w:pPr>
        <w:pStyle w:val="2"/>
      </w:pPr>
      <w:bookmarkStart w:id="15" w:name="_Toc474225952"/>
      <w:r w:rsidRPr="00CD0AC5">
        <w:t>Указание финансового института и подразделения</w:t>
      </w:r>
      <w:bookmarkEnd w:id="15"/>
    </w:p>
    <w:p w:rsidR="00CD0AC5" w:rsidRPr="00CD0AC5" w:rsidRDefault="00CD0AC5" w:rsidP="00CD0A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CD0AC5">
        <w:rPr>
          <w:rFonts w:ascii="Calibri" w:hAnsi="Calibri"/>
          <w:iCs w:val="0"/>
          <w:spacing w:val="0"/>
          <w:sz w:val="22"/>
          <w:szCs w:val="22"/>
        </w:rPr>
        <w:t>Система WAY4 Cards позволяет обслуживать в одном процессинговом центре несколько учреждений, например, филиалов банка. В терминологии WAY4 Cards такие учреждения называются финансовыми институтами. Для удобства обработки заявлений в системе WAY4 Cards для каждого института может быть также определен состав подразделений.</w:t>
      </w:r>
    </w:p>
    <w:p w:rsidR="00CD0AC5" w:rsidRPr="00CD0AC5" w:rsidRDefault="00CD0AC5" w:rsidP="00CD0A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CD0AC5">
        <w:rPr>
          <w:rFonts w:ascii="Calibri" w:hAnsi="Calibri"/>
          <w:iCs w:val="0"/>
          <w:spacing w:val="0"/>
          <w:sz w:val="22"/>
          <w:szCs w:val="22"/>
        </w:rPr>
        <w:t xml:space="preserve">В заявлении на изменение </w:t>
      </w:r>
      <w:r>
        <w:rPr>
          <w:rFonts w:ascii="Calibri" w:hAnsi="Calibri"/>
          <w:iCs w:val="0"/>
          <w:spacing w:val="0"/>
          <w:sz w:val="22"/>
          <w:szCs w:val="22"/>
        </w:rPr>
        <w:t>с</w:t>
      </w:r>
      <w:r w:rsidRPr="00CD0AC5">
        <w:rPr>
          <w:rFonts w:ascii="Calibri" w:hAnsi="Calibri"/>
          <w:iCs w:val="0"/>
          <w:spacing w:val="0"/>
          <w:sz w:val="22"/>
          <w:szCs w:val="22"/>
        </w:rPr>
        <w:t>татуса контракта требуется явно указывать, к какому финансовому институту относится контракт, о котором идет речь в заявлении, а также какому подразделению передано данное заявление. В сообщении UFX код финансового института передается в элементе Institution, код подразделения – в элементе OrderDprt. Коды институтов и подразделений определены в справочниках Financial Institutions и Branches системы WAY4 Cards Банка (см. руководство «Финансовые институты» из комплекта документации WAY4).</w:t>
      </w:r>
    </w:p>
    <w:p w:rsidR="00CD0AC5" w:rsidRDefault="00CD0AC5" w:rsidP="00CD0A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 xml:space="preserve">Соответствие сущностей системы Банка-агента </w:t>
      </w:r>
      <w:r w:rsidRPr="00CD0AC5">
        <w:rPr>
          <w:rFonts w:ascii="Calibri" w:hAnsi="Calibri"/>
          <w:iCs w:val="0"/>
          <w:spacing w:val="0"/>
          <w:sz w:val="22"/>
          <w:szCs w:val="22"/>
        </w:rPr>
        <w:t>и объектов системы WAY4 Cards определяется принятыми в Банке соглашениями об использовании данных систем.</w:t>
      </w:r>
    </w:p>
    <w:p w:rsidR="009C78D6" w:rsidRPr="00413319" w:rsidRDefault="009C78D6" w:rsidP="00413319">
      <w:pPr>
        <w:pStyle w:val="2"/>
      </w:pPr>
      <w:bookmarkStart w:id="16" w:name="_Toc474225953"/>
      <w:r w:rsidRPr="00413319">
        <w:t>Регистрационный номер документа</w:t>
      </w:r>
      <w:bookmarkEnd w:id="16"/>
    </w:p>
    <w:p w:rsidR="009C78D6" w:rsidRDefault="009C78D6" w:rsidP="005459B0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 запросах типа Doc для идентификации инициированных финансовых транзакций используется</w:t>
      </w:r>
      <w:r w:rsidR="00203C5B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proofErr w:type="gramStart"/>
      <w:r w:rsidR="00203C5B">
        <w:rPr>
          <w:rFonts w:ascii="Calibri" w:hAnsi="Calibri"/>
          <w:iCs w:val="0"/>
          <w:spacing w:val="0"/>
          <w:sz w:val="22"/>
          <w:szCs w:val="22"/>
        </w:rPr>
        <w:t>пара:</w:t>
      </w:r>
      <w:r w:rsidR="00203C5B">
        <w:rPr>
          <w:rFonts w:ascii="Calibri" w:hAnsi="Calibri"/>
          <w:iCs w:val="0"/>
          <w:spacing w:val="0"/>
          <w:sz w:val="22"/>
          <w:szCs w:val="22"/>
          <w:lang w:val="en-US"/>
        </w:rPr>
        <w:t>Acquirer</w:t>
      </w:r>
      <w:proofErr w:type="gramEnd"/>
      <w:r w:rsidR="00203C5B" w:rsidRPr="00203C5B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203C5B">
        <w:rPr>
          <w:rFonts w:ascii="Calibri" w:hAnsi="Calibri"/>
          <w:iCs w:val="0"/>
          <w:spacing w:val="0"/>
          <w:sz w:val="22"/>
          <w:szCs w:val="22"/>
          <w:lang w:val="en-US"/>
        </w:rPr>
        <w:t>ID</w:t>
      </w:r>
      <w:r w:rsidR="00203C5B" w:rsidRPr="00203C5B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203C5B">
        <w:rPr>
          <w:rFonts w:ascii="Calibri" w:hAnsi="Calibri"/>
          <w:iCs w:val="0"/>
          <w:spacing w:val="0"/>
          <w:sz w:val="22"/>
          <w:szCs w:val="22"/>
        </w:rPr>
        <w:t xml:space="preserve">банка-агента и 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уникальный идентификатор </w:t>
      </w:r>
      <w:r w:rsidR="005459B0">
        <w:rPr>
          <w:rFonts w:ascii="Calibri" w:hAnsi="Calibri"/>
          <w:iCs w:val="0"/>
          <w:spacing w:val="0"/>
          <w:sz w:val="22"/>
          <w:szCs w:val="22"/>
          <w:lang w:val="en-US"/>
        </w:rPr>
        <w:t>Retrieval</w:t>
      </w:r>
      <w:r w:rsidR="005459B0" w:rsidRPr="005459B0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5459B0">
        <w:rPr>
          <w:rFonts w:ascii="Calibri" w:hAnsi="Calibri"/>
          <w:iCs w:val="0"/>
          <w:spacing w:val="0"/>
          <w:sz w:val="22"/>
          <w:szCs w:val="22"/>
          <w:lang w:val="en-US"/>
        </w:rPr>
        <w:t>Reference</w:t>
      </w:r>
      <w:r w:rsidR="005459B0" w:rsidRPr="005459B0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5459B0">
        <w:rPr>
          <w:rFonts w:ascii="Calibri" w:hAnsi="Calibri"/>
          <w:iCs w:val="0"/>
          <w:spacing w:val="0"/>
          <w:sz w:val="22"/>
          <w:szCs w:val="22"/>
          <w:lang w:val="en-US"/>
        </w:rPr>
        <w:t>Number</w:t>
      </w:r>
      <w:r w:rsidR="005459B0" w:rsidRPr="005459B0">
        <w:rPr>
          <w:rFonts w:ascii="Calibri" w:hAnsi="Calibri"/>
          <w:iCs w:val="0"/>
          <w:spacing w:val="0"/>
          <w:sz w:val="22"/>
          <w:szCs w:val="22"/>
        </w:rPr>
        <w:t xml:space="preserve"> (</w:t>
      </w:r>
      <w:r w:rsidR="005459B0">
        <w:rPr>
          <w:rFonts w:ascii="Calibri" w:hAnsi="Calibri"/>
          <w:iCs w:val="0"/>
          <w:spacing w:val="0"/>
          <w:sz w:val="22"/>
          <w:szCs w:val="22"/>
          <w:lang w:val="en-US"/>
        </w:rPr>
        <w:t>RRN</w:t>
      </w:r>
      <w:r w:rsidR="005459B0" w:rsidRPr="005459B0">
        <w:rPr>
          <w:rFonts w:ascii="Calibri" w:hAnsi="Calibri"/>
          <w:iCs w:val="0"/>
          <w:spacing w:val="0"/>
          <w:sz w:val="22"/>
          <w:szCs w:val="22"/>
        </w:rPr>
        <w:t>)</w:t>
      </w:r>
      <w:r w:rsidRPr="009C78D6">
        <w:rPr>
          <w:rFonts w:ascii="Calibri" w:hAnsi="Calibri"/>
          <w:iCs w:val="0"/>
          <w:spacing w:val="0"/>
          <w:sz w:val="22"/>
          <w:szCs w:val="22"/>
        </w:rPr>
        <w:t xml:space="preserve">, который присваивается источником запроса. </w:t>
      </w:r>
    </w:p>
    <w:p w:rsidR="00203C5B" w:rsidRPr="00203C5B" w:rsidRDefault="00203C5B" w:rsidP="005459B0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 xml:space="preserve">Значение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Acquirer</w:t>
      </w:r>
      <w:r w:rsidRPr="00203C5B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ID</w:t>
      </w:r>
      <w:r w:rsidRPr="00203C5B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>
        <w:rPr>
          <w:rFonts w:ascii="Calibri" w:hAnsi="Calibri"/>
          <w:iCs w:val="0"/>
          <w:spacing w:val="0"/>
          <w:sz w:val="22"/>
          <w:szCs w:val="22"/>
        </w:rPr>
        <w:t xml:space="preserve">необходимо получить у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UCS</w:t>
      </w:r>
      <w:r w:rsidRPr="00203C5B">
        <w:rPr>
          <w:rFonts w:ascii="Calibri" w:hAnsi="Calibri"/>
          <w:iCs w:val="0"/>
          <w:spacing w:val="0"/>
          <w:sz w:val="22"/>
          <w:szCs w:val="22"/>
        </w:rPr>
        <w:t>.</w:t>
      </w:r>
    </w:p>
    <w:p w:rsidR="005459B0" w:rsidRPr="005459B0" w:rsidRDefault="005459B0" w:rsidP="005459B0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</w:rPr>
        <w:t xml:space="preserve">Правила формирования </w:t>
      </w:r>
      <w:r>
        <w:rPr>
          <w:rFonts w:ascii="Calibri" w:hAnsi="Calibri"/>
          <w:iCs w:val="0"/>
          <w:spacing w:val="0"/>
          <w:sz w:val="22"/>
          <w:szCs w:val="22"/>
          <w:lang w:val="en-US"/>
        </w:rPr>
        <w:t>RRN</w:t>
      </w:r>
      <w:r w:rsidRPr="005459B0">
        <w:rPr>
          <w:rFonts w:ascii="Calibri" w:hAnsi="Calibri"/>
          <w:iCs w:val="0"/>
          <w:spacing w:val="0"/>
          <w:sz w:val="22"/>
          <w:szCs w:val="22"/>
        </w:rPr>
        <w:t>:</w:t>
      </w:r>
      <w:r w:rsidR="00FF1EC5">
        <w:rPr>
          <w:rFonts w:ascii="Calibri" w:hAnsi="Calibri"/>
          <w:iCs w:val="0"/>
          <w:spacing w:val="0"/>
          <w:sz w:val="22"/>
          <w:szCs w:val="22"/>
        </w:rPr>
        <w:t xml:space="preserve"> числовое значение вида </w:t>
      </w:r>
      <w:r w:rsidRPr="005459B0">
        <w:rPr>
          <w:rFonts w:ascii="Calibri" w:hAnsi="Calibri"/>
          <w:iCs w:val="0"/>
          <w:spacing w:val="0"/>
          <w:sz w:val="22"/>
          <w:szCs w:val="22"/>
          <w:lang w:val="en-US"/>
        </w:rPr>
        <w:t>YDDDSSNNNNNN</w:t>
      </w:r>
      <w:r w:rsidRPr="005459B0">
        <w:rPr>
          <w:rFonts w:ascii="Calibri" w:hAnsi="Calibri"/>
          <w:iCs w:val="0"/>
          <w:spacing w:val="0"/>
          <w:sz w:val="22"/>
          <w:szCs w:val="22"/>
        </w:rPr>
        <w:t>, где</w:t>
      </w:r>
    </w:p>
    <w:p w:rsidR="005459B0" w:rsidRPr="005459B0" w:rsidRDefault="005459B0" w:rsidP="00FF1E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5459B0">
        <w:rPr>
          <w:rFonts w:ascii="Calibri" w:hAnsi="Calibri"/>
          <w:iCs w:val="0"/>
          <w:spacing w:val="0"/>
          <w:sz w:val="22"/>
          <w:szCs w:val="22"/>
          <w:lang w:val="en-US"/>
        </w:rPr>
        <w:t>Y</w:t>
      </w:r>
      <w:r w:rsidR="00FF1EC5" w:rsidRPr="00FF1EC5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r w:rsidR="00FF1EC5">
        <w:rPr>
          <w:rFonts w:ascii="Calibri" w:hAnsi="Calibri"/>
          <w:iCs w:val="0"/>
          <w:spacing w:val="0"/>
          <w:sz w:val="22"/>
          <w:szCs w:val="22"/>
        </w:rPr>
        <w:t>–</w:t>
      </w:r>
      <w:r w:rsidR="00FF1EC5" w:rsidRPr="00FF1EC5">
        <w:rPr>
          <w:rFonts w:ascii="Calibri" w:hAnsi="Calibri"/>
          <w:iCs w:val="0"/>
          <w:spacing w:val="0"/>
          <w:sz w:val="22"/>
          <w:szCs w:val="22"/>
        </w:rPr>
        <w:t xml:space="preserve"> </w:t>
      </w:r>
      <w:proofErr w:type="gramStart"/>
      <w:r w:rsidR="00FF1EC5">
        <w:rPr>
          <w:rFonts w:ascii="Calibri" w:hAnsi="Calibri"/>
          <w:iCs w:val="0"/>
          <w:spacing w:val="0"/>
          <w:sz w:val="22"/>
          <w:szCs w:val="22"/>
        </w:rPr>
        <w:t>последняя</w:t>
      </w:r>
      <w:proofErr w:type="gramEnd"/>
      <w:r w:rsidR="00FF1EC5">
        <w:rPr>
          <w:rFonts w:ascii="Calibri" w:hAnsi="Calibri"/>
          <w:iCs w:val="0"/>
          <w:spacing w:val="0"/>
          <w:sz w:val="22"/>
          <w:szCs w:val="22"/>
        </w:rPr>
        <w:t xml:space="preserve"> цифра года</w:t>
      </w:r>
    </w:p>
    <w:p w:rsidR="00FF1EC5" w:rsidRPr="00FF1EC5" w:rsidRDefault="005459B0" w:rsidP="00FF1E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5459B0">
        <w:rPr>
          <w:rFonts w:ascii="Calibri" w:hAnsi="Calibri"/>
          <w:iCs w:val="0"/>
          <w:spacing w:val="0"/>
          <w:sz w:val="22"/>
          <w:szCs w:val="22"/>
          <w:lang w:val="en-US"/>
        </w:rPr>
        <w:t>DDD</w:t>
      </w:r>
      <w:r w:rsidRPr="005459B0">
        <w:rPr>
          <w:rFonts w:ascii="Calibri" w:hAnsi="Calibri"/>
          <w:iCs w:val="0"/>
          <w:spacing w:val="0"/>
          <w:sz w:val="22"/>
          <w:szCs w:val="22"/>
        </w:rPr>
        <w:t xml:space="preserve"> - номер дня в году</w:t>
      </w:r>
    </w:p>
    <w:p w:rsidR="005459B0" w:rsidRPr="00203C5B" w:rsidRDefault="005459B0" w:rsidP="00FF1EC5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5459B0">
        <w:rPr>
          <w:rFonts w:ascii="Calibri" w:hAnsi="Calibri"/>
          <w:iCs w:val="0"/>
          <w:spacing w:val="0"/>
          <w:sz w:val="22"/>
          <w:szCs w:val="22"/>
          <w:lang w:val="en-US"/>
        </w:rPr>
        <w:t>S</w:t>
      </w:r>
      <w:r w:rsidR="00FF1EC5">
        <w:rPr>
          <w:rFonts w:ascii="Calibri" w:hAnsi="Calibri"/>
          <w:iCs w:val="0"/>
          <w:spacing w:val="0"/>
          <w:sz w:val="22"/>
          <w:szCs w:val="22"/>
          <w:lang w:val="en-US"/>
        </w:rPr>
        <w:t>S</w:t>
      </w:r>
      <w:r w:rsidRPr="005459B0">
        <w:rPr>
          <w:rFonts w:ascii="Calibri" w:hAnsi="Calibri"/>
          <w:iCs w:val="0"/>
          <w:spacing w:val="0"/>
          <w:sz w:val="22"/>
          <w:szCs w:val="22"/>
        </w:rPr>
        <w:t xml:space="preserve"> - </w:t>
      </w:r>
      <w:r w:rsidR="00203C5B">
        <w:rPr>
          <w:rFonts w:ascii="Calibri" w:hAnsi="Calibri"/>
          <w:iCs w:val="0"/>
          <w:spacing w:val="0"/>
          <w:sz w:val="22"/>
          <w:szCs w:val="22"/>
        </w:rPr>
        <w:t>значение в диапазоне от 81 до 89</w:t>
      </w:r>
    </w:p>
    <w:p w:rsidR="005459B0" w:rsidRPr="00FF1EC5" w:rsidRDefault="00203C5B" w:rsidP="005459B0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>
        <w:rPr>
          <w:rFonts w:ascii="Calibri" w:hAnsi="Calibri"/>
          <w:iCs w:val="0"/>
          <w:spacing w:val="0"/>
          <w:sz w:val="22"/>
          <w:szCs w:val="22"/>
          <w:lang w:val="en-US"/>
        </w:rPr>
        <w:t>N</w:t>
      </w:r>
      <w:r w:rsidR="005459B0" w:rsidRPr="005459B0">
        <w:rPr>
          <w:rFonts w:ascii="Calibri" w:hAnsi="Calibri"/>
          <w:iCs w:val="0"/>
          <w:spacing w:val="0"/>
          <w:sz w:val="22"/>
          <w:szCs w:val="22"/>
          <w:lang w:val="en-US"/>
        </w:rPr>
        <w:t>NNNNN</w:t>
      </w:r>
      <w:r w:rsidR="005459B0" w:rsidRPr="00FF1EC5">
        <w:rPr>
          <w:rFonts w:ascii="Calibri" w:hAnsi="Calibri"/>
          <w:iCs w:val="0"/>
          <w:spacing w:val="0"/>
          <w:sz w:val="22"/>
          <w:szCs w:val="22"/>
        </w:rPr>
        <w:t xml:space="preserve"> -</w:t>
      </w:r>
      <w:r w:rsidR="00FF1EC5" w:rsidRPr="00FF1EC5">
        <w:rPr>
          <w:rFonts w:ascii="Calibri" w:hAnsi="Calibri"/>
          <w:iCs w:val="0"/>
          <w:spacing w:val="0"/>
          <w:sz w:val="22"/>
          <w:szCs w:val="22"/>
        </w:rPr>
        <w:t xml:space="preserve"> значение </w:t>
      </w:r>
      <w:r w:rsidR="00FF1EC5">
        <w:rPr>
          <w:rFonts w:ascii="Calibri" w:hAnsi="Calibri"/>
          <w:iCs w:val="0"/>
          <w:spacing w:val="0"/>
          <w:sz w:val="22"/>
          <w:szCs w:val="22"/>
        </w:rPr>
        <w:t>циклического счетчика</w:t>
      </w:r>
    </w:p>
    <w:p w:rsidR="009C78D6" w:rsidRPr="00413319" w:rsidRDefault="009C78D6" w:rsidP="00413319">
      <w:pPr>
        <w:pStyle w:val="2"/>
      </w:pPr>
      <w:bookmarkStart w:id="17" w:name="_Toc474225954"/>
      <w:r w:rsidRPr="00413319">
        <w:t>Код финансовой транзакции</w:t>
      </w:r>
      <w:bookmarkEnd w:id="17"/>
    </w:p>
    <w:p w:rsidR="009C78D6" w:rsidRPr="009C78D6" w:rsidRDefault="009C78D6" w:rsidP="000D6B53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 сообщении UFX тип финансовой транзакции определяется содержимым элемента TransCode. Указанные в его дочерних элементах коды определяют:</w:t>
      </w:r>
    </w:p>
    <w:p w:rsidR="009C78D6" w:rsidRPr="009C78D6" w:rsidRDefault="009C78D6" w:rsidP="004B6580">
      <w:pPr>
        <w:pStyle w:val="OWS-DocText"/>
        <w:numPr>
          <w:ilvl w:val="0"/>
          <w:numId w:val="9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lastRenderedPageBreak/>
        <w:t>является ли данная операция авторизационным запросом или отменой (reversal) ранее совершенной транзакции;</w:t>
      </w:r>
    </w:p>
    <w:p w:rsidR="000D6B53" w:rsidRDefault="009C78D6" w:rsidP="004B6580">
      <w:pPr>
        <w:pStyle w:val="OWS-DocText"/>
        <w:numPr>
          <w:ilvl w:val="0"/>
          <w:numId w:val="9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разрешена ли указанная операция для данных контрактов системы WAY4 Cards;</w:t>
      </w:r>
    </w:p>
    <w:p w:rsidR="009C78D6" w:rsidRPr="009C78D6" w:rsidRDefault="009C78D6" w:rsidP="004B6580">
      <w:pPr>
        <w:pStyle w:val="OWS-DocText"/>
        <w:numPr>
          <w:ilvl w:val="0"/>
          <w:numId w:val="9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является ли данный контракт WAY4 Cards дебетуемым или кредитуемым в указанной операции;</w:t>
      </w:r>
    </w:p>
    <w:p w:rsidR="009C78D6" w:rsidRPr="009C78D6" w:rsidRDefault="009C78D6" w:rsidP="004B6580">
      <w:pPr>
        <w:pStyle w:val="OWS-DocText"/>
        <w:numPr>
          <w:ilvl w:val="0"/>
          <w:numId w:val="9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какие аналитические счета указанных контрактов будут использоваться и т.д.</w:t>
      </w:r>
    </w:p>
    <w:p w:rsidR="009C78D6" w:rsidRPr="000D6B53" w:rsidRDefault="009C78D6" w:rsidP="000D6B53">
      <w:pPr>
        <w:pStyle w:val="2"/>
      </w:pPr>
      <w:bookmarkStart w:id="18" w:name="_Toc474225955"/>
      <w:r w:rsidRPr="000D6B53">
        <w:t>Анализ ответного сообщения</w:t>
      </w:r>
      <w:bookmarkEnd w:id="18"/>
    </w:p>
    <w:p w:rsidR="009C78D6" w:rsidRPr="009C78D6" w:rsidRDefault="009C78D6" w:rsidP="000D6B53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Признаком ответного сообщения является значение “Rs” атрибута direction корневого элемента сообщения (см. п.4.2). В общем случае ответное UFX-сообщение содержит:</w:t>
      </w:r>
    </w:p>
    <w:p w:rsidR="009C78D6" w:rsidRPr="009C78D6" w:rsidRDefault="009C78D6" w:rsidP="004B6580">
      <w:pPr>
        <w:pStyle w:val="OWS-DocText"/>
        <w:numPr>
          <w:ilvl w:val="0"/>
          <w:numId w:val="10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данные оригинального запроса;</w:t>
      </w:r>
    </w:p>
    <w:p w:rsidR="009C78D6" w:rsidRPr="009C78D6" w:rsidRDefault="009C78D6" w:rsidP="004B6580">
      <w:pPr>
        <w:pStyle w:val="OWS-DocText"/>
        <w:numPr>
          <w:ilvl w:val="0"/>
          <w:numId w:val="10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код результата, сформированный при обработке сообщения Модулем;</w:t>
      </w:r>
    </w:p>
    <w:p w:rsidR="009C78D6" w:rsidRPr="009C78D6" w:rsidRDefault="009C78D6" w:rsidP="004B6580">
      <w:pPr>
        <w:pStyle w:val="OWS-DocText"/>
        <w:numPr>
          <w:ilvl w:val="0"/>
          <w:numId w:val="10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код результата, сформированный системой WAY4 Cards;</w:t>
      </w:r>
    </w:p>
    <w:p w:rsidR="009C78D6" w:rsidRPr="009C78D6" w:rsidRDefault="009C78D6" w:rsidP="004B6580">
      <w:pPr>
        <w:pStyle w:val="OWS-DocText"/>
        <w:numPr>
          <w:ilvl w:val="0"/>
          <w:numId w:val="10"/>
        </w:numPr>
        <w:ind w:leftChars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данные, специфичные для данной операции (например, данные о балансе).</w:t>
      </w:r>
    </w:p>
    <w:p w:rsidR="009C78D6" w:rsidRPr="009C78D6" w:rsidRDefault="009C78D6" w:rsidP="000D6B53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При разборе ответного UFX-сообщения рекомендуется не выполнять анализ и проверку содержимого каждого элемента, содержащегося в XML документе, а выполнить проверку соответствия сообщения прилагаемой XSD-схеме, после чего обращаться непосредственно к описанным в соответствующем разделе данной Спецификации элементам и атрибутам. Такой подход позволит, с одной стороны, значительно упростить обработку ответных сообщений, а с другой - обеспечить возможность расширения в будущем набора функций, поддерживаемых интерфейсом.</w:t>
      </w:r>
    </w:p>
    <w:p w:rsidR="009C78D6" w:rsidRPr="00711947" w:rsidRDefault="009C78D6" w:rsidP="00711947">
      <w:pPr>
        <w:pStyle w:val="2"/>
      </w:pPr>
      <w:bookmarkStart w:id="19" w:name="_Toc474225956"/>
      <w:r w:rsidRPr="00711947">
        <w:t>Анализ результата выполнения операции</w:t>
      </w:r>
      <w:bookmarkEnd w:id="19"/>
    </w:p>
    <w:p w:rsidR="00711947" w:rsidRDefault="009C78D6" w:rsidP="00711947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Код результата, сформированный при обработке сообщения Модулем, указывается в атрибуте resp_code корневого элемента UFXMsg. Код результата является десятичным числом, положительным или отрицательным. Список используемых кодов приведен в документе «WAY4 UFX Protocol. External Specification», прилагаемом к данной Спецификации. При успешном выполнении операции Модулем, формируется код результата “</w:t>
      </w:r>
      <w:smartTag w:uri="urn:schemas-microsoft-com:office:smarttags" w:element="metricconverter">
        <w:smartTagPr>
          <w:attr w:name="ProductID" w:val="0”"/>
        </w:smartTagPr>
        <w:r w:rsidRPr="009C78D6">
          <w:rPr>
            <w:rFonts w:ascii="Calibri" w:hAnsi="Calibri"/>
            <w:iCs w:val="0"/>
            <w:spacing w:val="0"/>
            <w:sz w:val="22"/>
            <w:szCs w:val="22"/>
          </w:rPr>
          <w:t>0”</w:t>
        </w:r>
      </w:smartTag>
      <w:r w:rsidRPr="009C78D6">
        <w:rPr>
          <w:rFonts w:ascii="Calibri" w:hAnsi="Calibri"/>
          <w:iCs w:val="0"/>
          <w:spacing w:val="0"/>
          <w:sz w:val="22"/>
          <w:szCs w:val="22"/>
        </w:rPr>
        <w:t>.</w:t>
      </w:r>
    </w:p>
    <w:p w:rsidR="009C78D6" w:rsidRPr="009C78D6" w:rsidRDefault="009C78D6" w:rsidP="00711947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Код результата, сформированный системой WAY4 Cards, а также некоторая дополнительная информация, передается в элементе Status ответного сообщения. Следует отметить, что этот элемент может отсутствовать в ответном сообщении, например, при потере связи Модуля с системой WAY4 Cards. При успешном выполнении операции возвращается код результата 0.</w:t>
      </w:r>
    </w:p>
    <w:p w:rsidR="009C78D6" w:rsidRDefault="009C78D6" w:rsidP="00711947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В следующей таблице приведено описание дочерних элементов Status: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8379CA" w:rsidRPr="00FD299E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8379CA" w:rsidRPr="008379CA" w:rsidRDefault="008379CA" w:rsidP="00CF5F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Фрагмент ответного сообщения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8379CA" w:rsidRPr="008379CA" w:rsidRDefault="008379CA" w:rsidP="00CF5F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8379C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CF5F18">
            <w:pPr>
              <w:spacing w:after="0" w:line="240" w:lineRule="auto"/>
              <w:rPr>
                <w:lang w:val="en-US"/>
              </w:rPr>
            </w:pPr>
            <w:r w:rsidRPr="008379CA">
              <w:rPr>
                <w:lang w:val="en-US"/>
              </w:rPr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CF5F18">
            <w:pPr>
              <w:spacing w:after="0" w:line="240" w:lineRule="auto"/>
              <w:rPr>
                <w:lang w:val="en-US"/>
              </w:rPr>
            </w:pPr>
          </w:p>
        </w:tc>
      </w:tr>
      <w:tr w:rsidR="008379CA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CF5F18">
            <w:pPr>
              <w:spacing w:after="0" w:line="240" w:lineRule="auto"/>
            </w:pPr>
            <w:r>
              <w:t xml:space="preserve">  </w:t>
            </w:r>
            <w:r w:rsidRPr="008379CA">
              <w:t>&lt;RespClass&gt;Error&lt;/RespClass&gt;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8379CA" w:rsidRDefault="008379CA" w:rsidP="00CF5F18">
            <w:pPr>
              <w:spacing w:after="0" w:line="240" w:lineRule="auto"/>
              <w:rPr>
                <w:lang w:val="en-US"/>
              </w:rPr>
            </w:pPr>
            <w:r w:rsidRPr="008379CA">
              <w:rPr>
                <w:lang w:val="en-US"/>
              </w:rPr>
              <w:t>Тип результата: Information, Warning или Error</w:t>
            </w:r>
          </w:p>
        </w:tc>
      </w:tr>
      <w:tr w:rsidR="008379CA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8379CA">
            <w:pPr>
              <w:spacing w:after="0" w:line="240" w:lineRule="auto"/>
            </w:pPr>
            <w:r w:rsidRPr="008379CA">
              <w:rPr>
                <w:lang w:val="en-US"/>
              </w:rPr>
              <w:t xml:space="preserve">  </w:t>
            </w:r>
            <w:r w:rsidRPr="008379CA">
              <w:t>&lt;RespCode&gt;</w:t>
            </w:r>
            <w:r>
              <w:t>2400</w:t>
            </w:r>
            <w:r w:rsidRPr="008379CA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CF5F18">
            <w:pPr>
              <w:spacing w:after="0" w:line="240" w:lineRule="auto"/>
            </w:pPr>
            <w:r w:rsidRPr="008379CA">
              <w:t>Код результата – положительное или отрицательное десятичное число</w:t>
            </w:r>
          </w:p>
        </w:tc>
      </w:tr>
      <w:tr w:rsidR="008379CA" w:rsidRPr="008379C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8379CA" w:rsidRDefault="008379CA" w:rsidP="008379CA">
            <w:pPr>
              <w:spacing w:after="0" w:line="240" w:lineRule="auto"/>
              <w:rPr>
                <w:lang w:val="en-US"/>
              </w:rPr>
            </w:pPr>
            <w:r w:rsidRPr="00326227">
              <w:lastRenderedPageBreak/>
              <w:t xml:space="preserve">  </w:t>
            </w:r>
            <w:r w:rsidRPr="008379CA">
              <w:rPr>
                <w:lang w:val="en-US"/>
              </w:rPr>
              <w:t>&lt;RespText&gt;Requestor Contract not found 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B55964" w:rsidRDefault="008379CA" w:rsidP="008379CA">
            <w:pPr>
              <w:spacing w:after="0" w:line="240" w:lineRule="auto"/>
              <w:rPr>
                <w:iCs/>
                <w:sz w:val="20"/>
                <w:szCs w:val="20"/>
              </w:rPr>
            </w:pPr>
            <w:r w:rsidRPr="008379CA">
              <w:t>Текст сообщения об ошибке (см. ниже)</w:t>
            </w:r>
          </w:p>
        </w:tc>
      </w:tr>
      <w:tr w:rsidR="008379C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CF5F18">
            <w:pPr>
              <w:spacing w:after="0" w:line="240" w:lineRule="auto"/>
            </w:pPr>
            <w:r w:rsidRPr="008379CA"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379CA" w:rsidRPr="003B383B" w:rsidRDefault="008379CA" w:rsidP="00CF5F18">
            <w:pPr>
              <w:spacing w:after="0" w:line="240" w:lineRule="auto"/>
            </w:pPr>
          </w:p>
        </w:tc>
      </w:tr>
    </w:tbl>
    <w:p w:rsidR="008379CA" w:rsidRDefault="008379CA" w:rsidP="008379CA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</w:p>
    <w:p w:rsidR="008379CA" w:rsidRDefault="009C78D6" w:rsidP="008379CA">
      <w:pPr>
        <w:pStyle w:val="OWS-DocText"/>
        <w:ind w:leftChars="0" w:left="0"/>
        <w:rPr>
          <w:rFonts w:ascii="Calibri" w:hAnsi="Calibri"/>
          <w:iCs w:val="0"/>
          <w:spacing w:val="0"/>
          <w:sz w:val="22"/>
          <w:szCs w:val="22"/>
        </w:rPr>
      </w:pPr>
      <w:r w:rsidRPr="009C78D6">
        <w:rPr>
          <w:rFonts w:ascii="Calibri" w:hAnsi="Calibri"/>
          <w:iCs w:val="0"/>
          <w:spacing w:val="0"/>
          <w:sz w:val="22"/>
          <w:szCs w:val="22"/>
        </w:rPr>
        <w:t>Тексты сообщений об ошибках, передаваемые в элементе RespText, не специфицированы и могут содержать некоторую служебную информацию, например, регистрационный номер, указанный в оригинальном сообщении. Текст сообщения об ошибке предназначен для администраторов систем, использовать его для отображения сообщения об ошибках в пользовательском интерфейсе не рекомендуется</w:t>
      </w:r>
      <w:r w:rsidR="008379CA">
        <w:rPr>
          <w:rFonts w:ascii="Calibri" w:hAnsi="Calibri"/>
          <w:iCs w:val="0"/>
          <w:spacing w:val="0"/>
          <w:sz w:val="22"/>
          <w:szCs w:val="22"/>
        </w:rPr>
        <w:t>.</w:t>
      </w:r>
    </w:p>
    <w:p w:rsidR="009C78D6" w:rsidRPr="009C78D6" w:rsidRDefault="009C78D6" w:rsidP="009C78D6"/>
    <w:p w:rsidR="00586709" w:rsidRPr="00326227" w:rsidRDefault="00586709" w:rsidP="005009C6"/>
    <w:p w:rsidR="00E20399" w:rsidRDefault="004618EF" w:rsidP="00E20399">
      <w:pPr>
        <w:pStyle w:val="1"/>
        <w:ind w:left="431" w:hanging="431"/>
        <w:rPr>
          <w:lang w:val="ru-RU"/>
        </w:rPr>
      </w:pPr>
      <w:bookmarkStart w:id="20" w:name="_Toc474225957"/>
      <w:r>
        <w:rPr>
          <w:lang w:val="ru-RU"/>
        </w:rPr>
        <w:lastRenderedPageBreak/>
        <w:t>Примеры</w:t>
      </w:r>
      <w:r w:rsidR="00E20399" w:rsidRPr="00E20399">
        <w:rPr>
          <w:lang w:val="ru-RU"/>
        </w:rPr>
        <w:t xml:space="preserve"> запросов</w:t>
      </w:r>
      <w:bookmarkEnd w:id="20"/>
    </w:p>
    <w:p w:rsidR="000A656C" w:rsidRDefault="000A656C" w:rsidP="000A656C">
      <w:pPr>
        <w:pStyle w:val="2"/>
      </w:pPr>
      <w:bookmarkStart w:id="21" w:name="_Toc474225958"/>
      <w:r w:rsidRPr="00842320">
        <w:t>Обозначения</w:t>
      </w:r>
      <w:bookmarkEnd w:id="21"/>
    </w:p>
    <w:p w:rsidR="000A656C" w:rsidRPr="000A656C" w:rsidRDefault="000A656C" w:rsidP="000A656C"/>
    <w:p w:rsidR="000A656C" w:rsidRPr="00E45EEB" w:rsidRDefault="000A656C" w:rsidP="000A656C">
      <w:r w:rsidRPr="009563A9">
        <w:rPr>
          <w:b/>
          <w:color w:val="4F81BD"/>
        </w:rPr>
        <w:t>Constant</w:t>
      </w:r>
      <w:r w:rsidRPr="00E45EEB">
        <w:t xml:space="preserve"> – постоянное значение в данном сообщении</w:t>
      </w:r>
    </w:p>
    <w:p w:rsidR="000A656C" w:rsidRPr="00E45EEB" w:rsidRDefault="000A656C" w:rsidP="000A656C">
      <w:r w:rsidRPr="009563A9">
        <w:rPr>
          <w:i/>
          <w:color w:val="4F81BD"/>
        </w:rPr>
        <w:t>Context specific value</w:t>
      </w:r>
      <w:r w:rsidRPr="00E45EEB">
        <w:t xml:space="preserve"> – переменное значение</w:t>
      </w:r>
    </w:p>
    <w:p w:rsidR="000A656C" w:rsidRPr="00E45EEB" w:rsidRDefault="000A656C" w:rsidP="000A656C">
      <w:r w:rsidRPr="009563A9">
        <w:rPr>
          <w:i/>
          <w:color w:val="4F81BD"/>
          <w:u w:val="single"/>
        </w:rPr>
        <w:t>{Link to agregate}</w:t>
      </w:r>
      <w:r w:rsidRPr="00E45EEB">
        <w:t xml:space="preserve"> – ссылка на описание агрегата</w:t>
      </w:r>
    </w:p>
    <w:p w:rsidR="000A656C" w:rsidRPr="00E45EEB" w:rsidRDefault="000A656C" w:rsidP="000A656C">
      <w:r w:rsidRPr="009563A9">
        <w:rPr>
          <w:color w:val="4F81BD"/>
        </w:rPr>
        <w:t>[Predefined value]</w:t>
      </w:r>
      <w:r w:rsidRPr="00E45EEB">
        <w:t xml:space="preserve"> – предопределенное в WAY4 значение (список определен в WAY4, значения в нем могут быть изменены/переопределены)</w:t>
      </w:r>
      <w:r>
        <w:t>.</w:t>
      </w:r>
    </w:p>
    <w:p w:rsidR="000A656C" w:rsidRPr="00E20399" w:rsidRDefault="000A656C" w:rsidP="000A656C">
      <w:r w:rsidRPr="009563A9">
        <w:rPr>
          <w:color w:val="4F81BD"/>
        </w:rPr>
        <w:t>From request</w:t>
      </w:r>
      <w:r w:rsidRPr="00E45EEB">
        <w:t xml:space="preserve"> – значение в response, совпадающее с </w:t>
      </w:r>
      <w:proofErr w:type="gramStart"/>
      <w:r w:rsidRPr="00E45EEB">
        <w:t>соответствующим  значением</w:t>
      </w:r>
      <w:proofErr w:type="gramEnd"/>
      <w:r w:rsidRPr="00E45EEB">
        <w:t xml:space="preserve"> в request</w:t>
      </w:r>
    </w:p>
    <w:p w:rsidR="00AC3906" w:rsidRDefault="00AC3906" w:rsidP="00052222">
      <w:pPr>
        <w:pStyle w:val="2"/>
      </w:pPr>
      <w:bookmarkStart w:id="22" w:name="_Toc474225959"/>
      <w:r>
        <w:t>Баланс</w:t>
      </w:r>
      <w:bookmarkEnd w:id="22"/>
    </w:p>
    <w:p w:rsidR="005009C6" w:rsidRPr="00326227" w:rsidRDefault="005009C6" w:rsidP="005009C6">
      <w:pPr>
        <w:spacing w:after="0" w:line="240" w:lineRule="auto"/>
      </w:pPr>
      <w:r>
        <w:t xml:space="preserve">Входящий в систему </w:t>
      </w:r>
      <w:r>
        <w:rPr>
          <w:lang w:val="en-US"/>
        </w:rPr>
        <w:t>WAY</w:t>
      </w:r>
      <w:r w:rsidRPr="00E25CC9">
        <w:t xml:space="preserve">4 </w:t>
      </w:r>
      <w:r>
        <w:t xml:space="preserve">запрос баланса по счету карты в </w:t>
      </w:r>
      <w:r>
        <w:rPr>
          <w:lang w:val="en-US"/>
        </w:rPr>
        <w:t>WAY</w:t>
      </w:r>
      <w:r w:rsidRPr="00E25CC9">
        <w:t>4</w:t>
      </w:r>
      <w:r w:rsidRPr="005009C6">
        <w:t>.</w:t>
      </w:r>
    </w:p>
    <w:p w:rsidR="00696743" w:rsidRPr="000A656C" w:rsidRDefault="00696743" w:rsidP="005009C6">
      <w:pPr>
        <w:spacing w:after="0" w:line="240" w:lineRule="auto"/>
      </w:pPr>
    </w:p>
    <w:p w:rsidR="005009C6" w:rsidRPr="000A656C" w:rsidRDefault="005009C6" w:rsidP="005009C6">
      <w:pPr>
        <w:spacing w:after="0" w:line="240" w:lineRule="auto"/>
        <w:rPr>
          <w:lang w:val="en-US"/>
        </w:rPr>
      </w:pPr>
      <w:r w:rsidRPr="00696743">
        <w:rPr>
          <w:rStyle w:val="aff4"/>
        </w:rPr>
        <w:t>Пример</w:t>
      </w:r>
      <w:r w:rsidR="00696743" w:rsidRPr="00696743">
        <w:rPr>
          <w:rStyle w:val="aff4"/>
          <w:lang w:val="en-US"/>
        </w:rPr>
        <w:t>:</w:t>
      </w:r>
      <w:r w:rsidRPr="005009C6">
        <w:rPr>
          <w:lang w:val="en-US"/>
        </w:rPr>
        <w:t xml:space="preserve"> </w:t>
      </w:r>
      <w:r w:rsidRPr="000A656C">
        <w:rPr>
          <w:lang w:val="en-US"/>
        </w:rPr>
        <w:t>1_</w:t>
      </w:r>
      <w:r w:rsidRPr="005009C6">
        <w:rPr>
          <w:lang w:val="en-US"/>
        </w:rPr>
        <w:t>balance</w:t>
      </w:r>
      <w:r w:rsidRPr="000A656C">
        <w:rPr>
          <w:lang w:val="en-US"/>
        </w:rPr>
        <w:t>_</w:t>
      </w:r>
      <w:r w:rsidRPr="005009C6">
        <w:rPr>
          <w:lang w:val="en-US"/>
        </w:rPr>
        <w:t>inq</w:t>
      </w:r>
      <w:r w:rsidRPr="000A656C">
        <w:rPr>
          <w:lang w:val="en-US"/>
        </w:rPr>
        <w:t>.</w:t>
      </w:r>
      <w:r w:rsidRPr="005009C6">
        <w:rPr>
          <w:lang w:val="en-US"/>
        </w:rPr>
        <w:t>rq</w:t>
      </w:r>
      <w:r w:rsidRPr="000A656C">
        <w:rPr>
          <w:lang w:val="en-US"/>
        </w:rPr>
        <w:t>.</w:t>
      </w:r>
      <w:r w:rsidRPr="005009C6">
        <w:rPr>
          <w:lang w:val="en-US"/>
        </w:rPr>
        <w:t>xml</w:t>
      </w:r>
      <w:r w:rsidR="00696743" w:rsidRPr="000A656C">
        <w:rPr>
          <w:lang w:val="en-US"/>
        </w:rPr>
        <w:t xml:space="preserve"> </w:t>
      </w:r>
      <w:r w:rsidR="00696743">
        <w:t>и</w:t>
      </w:r>
      <w:r w:rsidR="00696743" w:rsidRPr="000A656C">
        <w:rPr>
          <w:lang w:val="en-US"/>
        </w:rPr>
        <w:t xml:space="preserve"> 1_</w:t>
      </w:r>
      <w:r w:rsidR="00696743" w:rsidRPr="00696743">
        <w:rPr>
          <w:lang w:val="en-US"/>
        </w:rPr>
        <w:t>balance</w:t>
      </w:r>
      <w:r w:rsidR="00696743" w:rsidRPr="000A656C">
        <w:rPr>
          <w:lang w:val="en-US"/>
        </w:rPr>
        <w:t>_</w:t>
      </w:r>
      <w:r w:rsidR="00696743" w:rsidRPr="00696743">
        <w:rPr>
          <w:lang w:val="en-US"/>
        </w:rPr>
        <w:t>inq</w:t>
      </w:r>
      <w:r w:rsidR="00696743" w:rsidRPr="000A656C">
        <w:rPr>
          <w:lang w:val="en-US"/>
        </w:rPr>
        <w:t>.</w:t>
      </w:r>
      <w:r w:rsidR="00696743" w:rsidRPr="00696743">
        <w:rPr>
          <w:lang w:val="en-US"/>
        </w:rPr>
        <w:t>rs</w:t>
      </w:r>
      <w:r w:rsidR="00696743" w:rsidRPr="000A656C">
        <w:rPr>
          <w:lang w:val="en-US"/>
        </w:rPr>
        <w:t>.</w:t>
      </w:r>
      <w:r w:rsidR="00696743" w:rsidRPr="00696743">
        <w:rPr>
          <w:lang w:val="en-US"/>
        </w:rPr>
        <w:t>xml</w:t>
      </w:r>
      <w:r w:rsidR="00696743" w:rsidRPr="000A656C">
        <w:rPr>
          <w:lang w:val="en-US"/>
        </w:rPr>
        <w:t>.</w:t>
      </w:r>
    </w:p>
    <w:p w:rsidR="00696743" w:rsidRPr="000A656C" w:rsidRDefault="00696743" w:rsidP="005009C6">
      <w:pPr>
        <w:spacing w:after="0" w:line="240" w:lineRule="auto"/>
        <w:rPr>
          <w:lang w:val="en-US"/>
        </w:rPr>
      </w:pPr>
    </w:p>
    <w:p w:rsidR="005009C6" w:rsidRPr="00696743" w:rsidRDefault="00936181" w:rsidP="005009C6">
      <w:pPr>
        <w:rPr>
          <w:rStyle w:val="aff4"/>
          <w:lang w:val="en-US"/>
        </w:rPr>
      </w:pPr>
      <w:r w:rsidRPr="00696743">
        <w:rPr>
          <w:rStyle w:val="aff4"/>
        </w:rPr>
        <w:t>Описание</w:t>
      </w:r>
      <w:r w:rsidRPr="00696743">
        <w:rPr>
          <w:rStyle w:val="aff4"/>
          <w:lang w:val="en-US"/>
        </w:rPr>
        <w:t xml:space="preserve"> </w:t>
      </w:r>
      <w:r w:rsidRPr="00696743">
        <w:rPr>
          <w:rStyle w:val="aff4"/>
        </w:rPr>
        <w:t>запроса</w:t>
      </w:r>
      <w:r w:rsidR="00696743" w:rsidRPr="00696743">
        <w:rPr>
          <w:rStyle w:val="aff4"/>
        </w:rPr>
        <w:t>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5009C6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5009C6" w:rsidRPr="005009C6" w:rsidRDefault="005009C6" w:rsidP="0069674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5009C6" w:rsidRPr="005009C6" w:rsidRDefault="005009C6" w:rsidP="0069674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936181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696743" w:rsidRDefault="00936181" w:rsidP="00936181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t>&lt;UFXMsg direction="</w:t>
            </w:r>
            <w:r w:rsidRPr="009563A9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Pr="009563A9">
              <w:rPr>
                <w:b/>
                <w:color w:val="4F81BD"/>
                <w:lang w:val="en-US"/>
              </w:rPr>
              <w:t>Doc</w:t>
            </w:r>
            <w:r w:rsidRPr="00696743">
              <w:rPr>
                <w:lang w:val="en-US"/>
              </w:rPr>
              <w:t>" scheme="</w:t>
            </w:r>
            <w:r w:rsidRPr="009563A9">
              <w:rPr>
                <w:b/>
                <w:color w:val="4F81BD"/>
                <w:lang w:val="en-US"/>
              </w:rPr>
              <w:t>WAY4Doc</w:t>
            </w:r>
            <w:r w:rsidRPr="00696743">
              <w:rPr>
                <w:lang w:val="en-US"/>
              </w:rPr>
              <w:t>" version="</w:t>
            </w:r>
            <w:r w:rsidRPr="009563A9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696743" w:rsidRDefault="00936181" w:rsidP="00936181">
            <w:pPr>
              <w:spacing w:after="0" w:line="240" w:lineRule="auto"/>
              <w:rPr>
                <w:lang w:val="en-US"/>
              </w:rPr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9563A9">
              <w:rPr>
                <w:i/>
                <w:color w:val="4F81BD"/>
                <w:lang w:val="en-US"/>
              </w:rPr>
              <w:t>AAA-5</w:t>
            </w:r>
            <w:r w:rsidRPr="009563A9">
              <w:rPr>
                <w:i/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936181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  <w:t>&lt;Source app="</w:t>
            </w:r>
            <w:r w:rsidRPr="009563A9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0A656C">
            <w:pPr>
              <w:spacing w:after="0" w:line="240" w:lineRule="auto"/>
            </w:pPr>
            <w:r w:rsidRPr="00936181">
              <w:t>Идентификатор источника сообщений</w:t>
            </w: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E361F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&lt;MsgCode&gt;</w:t>
            </w:r>
            <w:r w:rsidRPr="009563A9">
              <w:rPr>
                <w:b/>
                <w:color w:val="4F81BD"/>
              </w:rPr>
              <w:t>01000B</w:t>
            </w:r>
            <w:r w:rsidRPr="00936181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0A656C" w:rsidP="000A656C">
            <w:pPr>
              <w:spacing w:after="0" w:line="240" w:lineRule="auto"/>
            </w:pPr>
            <w:r>
              <w:t>Тип операции - запрос баланса</w:t>
            </w: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="00F0356A">
              <w:rPr>
                <w:b/>
                <w:color w:val="4F81BD"/>
                <w:lang w:val="en-US"/>
              </w:rPr>
              <w:t>RRN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0A656C" w:rsidP="00936181">
            <w:pPr>
              <w:spacing w:after="0" w:line="240" w:lineRule="auto"/>
            </w:pPr>
            <w:r>
              <w:t>Регистрационный номер документа</w:t>
            </w: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="00126C95" w:rsidRPr="00126C95">
              <w:rPr>
                <w:i/>
                <w:color w:val="4F81BD"/>
              </w:rPr>
              <w:t>119481044004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5937C4" w:rsidRPr="005937C4" w:rsidTr="005937C4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5937C4" w:rsidRDefault="005937C4" w:rsidP="005937C4">
            <w:pPr>
              <w:spacing w:after="0" w:line="240" w:lineRule="auto"/>
            </w:pPr>
            <w:r w:rsidRPr="005937C4">
              <w:t>&lt;Description&gt;99999999&lt;/Description&gt;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BA5900" w:rsidRDefault="005937C4" w:rsidP="005937C4">
            <w:pPr>
              <w:spacing w:after="0" w:line="240" w:lineRule="auto"/>
            </w:pPr>
            <w:r w:rsidRPr="005937C4">
              <w:t xml:space="preserve">Значение данного поля прокладывается </w:t>
            </w:r>
            <w:r w:rsidRPr="005937C4">
              <w:rPr>
                <w:lang w:val="en-US"/>
              </w:rPr>
              <w:t>as</w:t>
            </w:r>
            <w:r w:rsidRPr="005937C4">
              <w:t xml:space="preserve"> </w:t>
            </w:r>
            <w:r w:rsidRPr="005937C4">
              <w:rPr>
                <w:lang w:val="en-US"/>
              </w:rPr>
              <w:t>is</w:t>
            </w:r>
            <w:r w:rsidRPr="005937C4">
              <w:t xml:space="preserve"> в поле </w:t>
            </w:r>
            <w:r w:rsidRPr="00BA5900">
              <w:t>doc.trans_details в БД.</w:t>
            </w: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="005D3452">
              <w:rPr>
                <w:i/>
                <w:color w:val="4F81BD"/>
              </w:rPr>
              <w:t>4015*5454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0A656C" w:rsidRDefault="00AB436B" w:rsidP="00936181">
            <w:pPr>
              <w:spacing w:after="0" w:line="240" w:lineRule="auto"/>
            </w:pPr>
            <w:r w:rsidRPr="00936181">
              <w:t>Номер контракта</w:t>
            </w:r>
            <w:r w:rsidR="000A656C">
              <w:rPr>
                <w:lang w:val="en-US"/>
              </w:rPr>
              <w:t xml:space="preserve"> (</w:t>
            </w:r>
            <w:r w:rsidR="000A656C">
              <w:t>карты)</w:t>
            </w:r>
          </w:p>
        </w:tc>
      </w:tr>
      <w:tr w:rsidR="00936181" w:rsidRPr="005009C6">
        <w:trPr>
          <w:trHeight w:val="1233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936181">
            <w:pPr>
              <w:spacing w:after="0" w:line="240" w:lineRule="auto"/>
            </w:pPr>
          </w:p>
        </w:tc>
      </w:tr>
      <w:tr w:rsidR="00936181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936181" w:rsidRDefault="00936181" w:rsidP="00E361F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Pr="009563A9">
              <w:rPr>
                <w:b/>
                <w:color w:val="4F81BD"/>
              </w:rPr>
              <w:t>99999999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36181" w:rsidRPr="00326227" w:rsidRDefault="000A656C" w:rsidP="000A656C">
            <w:pPr>
              <w:spacing w:after="0" w:line="240" w:lineRule="auto"/>
            </w:pPr>
            <w:r>
              <w:t xml:space="preserve">Специальный контракт в системе </w:t>
            </w:r>
            <w:r>
              <w:rPr>
                <w:lang w:val="en-US"/>
              </w:rPr>
              <w:t>WAY</w:t>
            </w:r>
            <w:r w:rsidRPr="000A656C">
              <w:t>4</w:t>
            </w:r>
            <w:r>
              <w:rPr>
                <w:lang w:val="en-US"/>
              </w:rPr>
              <w:t>Cards</w:t>
            </w:r>
            <w:r w:rsidRPr="000A656C">
              <w:t xml:space="preserve"> </w:t>
            </w:r>
            <w:r>
              <w:t>для проведения операции.</w:t>
            </w:r>
          </w:p>
          <w:p w:rsidR="000C68B5" w:rsidRPr="00326227" w:rsidRDefault="000C68B5" w:rsidP="000C68B5">
            <w:pPr>
              <w:spacing w:after="0" w:line="240" w:lineRule="auto"/>
            </w:pPr>
            <w:r>
              <w:t xml:space="preserve">Значение данного поля необходимо получить у </w:t>
            </w:r>
            <w:r>
              <w:rPr>
                <w:lang w:val="en-US"/>
              </w:rPr>
              <w:t>UCS</w:t>
            </w:r>
          </w:p>
        </w:tc>
      </w:tr>
      <w:tr w:rsidR="00976164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631898" w:rsidP="00976164">
            <w:pPr>
              <w:spacing w:after="0" w:line="240" w:lineRule="auto"/>
            </w:pPr>
            <w:r>
              <w:t xml:space="preserve">   </w:t>
            </w:r>
            <w:r w:rsidR="005544F5" w:rsidRPr="00936181">
              <w:t>&lt;</w:t>
            </w:r>
            <w:r w:rsidR="005544F5">
              <w:rPr>
                <w:lang w:val="en-US"/>
              </w:rPr>
              <w:t>InstInfo</w:t>
            </w:r>
            <w:r w:rsidR="005544F5"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76164" w:rsidRDefault="00976164" w:rsidP="000A656C">
            <w:pPr>
              <w:spacing w:after="0" w:line="240" w:lineRule="auto"/>
            </w:pPr>
          </w:p>
        </w:tc>
      </w:tr>
      <w:tr w:rsidR="00976164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F83384">
            <w:pPr>
              <w:spacing w:after="0" w:line="240" w:lineRule="auto"/>
            </w:pPr>
            <w:bookmarkStart w:id="23" w:name="_Hlk338757262"/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bookmarkStart w:id="24" w:name="OLE_LINK1"/>
            <w:bookmarkStart w:id="25" w:name="OLE_LINK2"/>
            <w:r w:rsidRPr="00976164">
              <w:t>&lt;InstitutionIdType&gt;</w:t>
            </w:r>
            <w:r w:rsidRPr="00976164">
              <w:rPr>
                <w:b/>
                <w:color w:val="4F81BD"/>
              </w:rPr>
              <w:t>BIN</w:t>
            </w:r>
            <w:r w:rsidRPr="00976164">
              <w:t>&lt;/InstitutionIdType&gt;</w:t>
            </w:r>
            <w:bookmarkEnd w:id="24"/>
            <w:bookmarkEnd w:id="25"/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Default="00976164" w:rsidP="000A656C">
            <w:pPr>
              <w:spacing w:after="0" w:line="240" w:lineRule="auto"/>
            </w:pPr>
          </w:p>
        </w:tc>
      </w:tr>
      <w:tr w:rsidR="00976164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E361FE">
            <w:pPr>
              <w:spacing w:after="0" w:line="240" w:lineRule="auto"/>
            </w:pPr>
            <w:r w:rsidRPr="00976164">
              <w:t>&lt;Institution&gt;</w:t>
            </w:r>
            <w:r w:rsidRPr="00976164">
              <w:rPr>
                <w:i/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76164" w:rsidRDefault="00976164" w:rsidP="000A656C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bookmarkEnd w:id="23"/>
      <w:tr w:rsidR="00976164" w:rsidRPr="00AB436B">
        <w:trPr>
          <w:trHeight w:val="184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E361F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Default="00976164" w:rsidP="000A656C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F87978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Pr="009563A9">
              <w:rPr>
                <w:b/>
                <w:color w:val="4F81BD"/>
              </w:rPr>
              <w:t>Balance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F87978" w:rsidRDefault="00976164" w:rsidP="00936181">
            <w:pPr>
              <w:spacing w:after="0" w:line="240" w:lineRule="auto"/>
            </w:pPr>
            <w:r>
              <w:t>Признак, чтобы в ответе на запрос возвращалась информация о балансе контракта</w:t>
            </w:r>
          </w:p>
        </w:tc>
      </w:tr>
      <w:tr w:rsidR="00976164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proofErr w:type="gramStart"/>
            <w:r w:rsidR="00202A21" w:rsidRPr="00202A21">
              <w:rPr>
                <w:b/>
                <w:color w:val="4F81BD"/>
              </w:rPr>
              <w:t>AVAILABLE,BLOCKED</w:t>
            </w:r>
            <w:proofErr w:type="gramEnd"/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Default="00326227" w:rsidP="00936181">
            <w:pPr>
              <w:spacing w:after="0" w:line="240" w:lineRule="auto"/>
            </w:pPr>
            <w:r>
              <w:t>Для запроса баланса используются следующие значения параметра:</w:t>
            </w:r>
          </w:p>
          <w:p w:rsidR="00326227" w:rsidRPr="00AA1E09" w:rsidRDefault="00326227" w:rsidP="00936181">
            <w:pPr>
              <w:spacing w:after="0" w:line="240" w:lineRule="auto"/>
            </w:pPr>
            <w:r w:rsidRPr="00AA1E09">
              <w:rPr>
                <w:b/>
                <w:lang w:val="en-US"/>
              </w:rPr>
              <w:t>AVAILABLE</w:t>
            </w:r>
            <w:r w:rsidRPr="00AA1E09">
              <w:rPr>
                <w:b/>
              </w:rPr>
              <w:t xml:space="preserve"> </w:t>
            </w:r>
            <w:r w:rsidR="00AA1E09" w:rsidRPr="00AA1E09">
              <w:rPr>
                <w:b/>
              </w:rPr>
              <w:t>–</w:t>
            </w:r>
            <w:r w:rsidRPr="00AA1E09">
              <w:rPr>
                <w:b/>
              </w:rPr>
              <w:t xml:space="preserve"> </w:t>
            </w:r>
            <w:r w:rsidR="00AA1E09" w:rsidRPr="00AA1E09">
              <w:t>сумма доступных средств</w:t>
            </w:r>
          </w:p>
          <w:p w:rsidR="00326227" w:rsidRPr="00AA1E09" w:rsidRDefault="00326227" w:rsidP="00936181">
            <w:pPr>
              <w:spacing w:after="0" w:line="240" w:lineRule="auto"/>
            </w:pPr>
            <w:r w:rsidRPr="00AA1E09">
              <w:rPr>
                <w:b/>
                <w:lang w:val="en-US"/>
              </w:rPr>
              <w:t>BLOCKED</w:t>
            </w:r>
            <w:r w:rsidR="00AA1E09" w:rsidRPr="00AA1E09">
              <w:rPr>
                <w:b/>
              </w:rPr>
              <w:t xml:space="preserve"> - </w:t>
            </w:r>
            <w:r w:rsidR="00AA1E09" w:rsidRPr="00AA1E09">
              <w:rPr>
                <w:rFonts w:cs="Calibri"/>
              </w:rPr>
              <w:t>сумма средств, блокированных по данному контракту (и субконтрактам)</w:t>
            </w:r>
          </w:p>
          <w:p w:rsidR="00326227" w:rsidRPr="00AA1E09" w:rsidRDefault="00326227" w:rsidP="00936181">
            <w:pPr>
              <w:spacing w:after="0" w:line="240" w:lineRule="auto"/>
            </w:pPr>
            <w:r w:rsidRPr="00AA1E09">
              <w:rPr>
                <w:b/>
                <w:lang w:val="en-US"/>
              </w:rPr>
              <w:lastRenderedPageBreak/>
              <w:t>CR</w:t>
            </w:r>
            <w:r w:rsidRPr="00AA1E09">
              <w:rPr>
                <w:b/>
              </w:rPr>
              <w:t>_</w:t>
            </w:r>
            <w:r w:rsidRPr="00AA1E09">
              <w:rPr>
                <w:b/>
                <w:lang w:val="en-US"/>
              </w:rPr>
              <w:t>LIMIT</w:t>
            </w:r>
            <w:r w:rsidR="00AA1E09" w:rsidRPr="00AA1E09">
              <w:rPr>
                <w:b/>
              </w:rPr>
              <w:t xml:space="preserve">  </w:t>
            </w:r>
            <w:r w:rsidR="00AA1E09" w:rsidRPr="00AA1E09">
              <w:rPr>
                <w:rFonts w:cs="Calibri"/>
              </w:rPr>
              <w:t>– значение кредитного лимита для данного контракта</w:t>
            </w:r>
          </w:p>
          <w:p w:rsidR="00326227" w:rsidRPr="003A05C3" w:rsidRDefault="00AA1E09" w:rsidP="00AA1E09">
            <w:pPr>
              <w:spacing w:after="0" w:line="240" w:lineRule="auto"/>
              <w:rPr>
                <w:rFonts w:cs="Calibri"/>
              </w:rPr>
            </w:pPr>
            <w:r w:rsidRPr="00AA1E09">
              <w:rPr>
                <w:b/>
                <w:lang w:val="en-US"/>
              </w:rPr>
              <w:t>TOTAL</w:t>
            </w:r>
            <w:r w:rsidRPr="00AA1E09">
              <w:rPr>
                <w:b/>
              </w:rPr>
              <w:t>_</w:t>
            </w:r>
            <w:r w:rsidR="00326227" w:rsidRPr="00AA1E09">
              <w:rPr>
                <w:b/>
                <w:lang w:val="en-US"/>
              </w:rPr>
              <w:t>BALANCE</w:t>
            </w:r>
            <w:r w:rsidRPr="00AA1E09">
              <w:rPr>
                <w:b/>
              </w:rPr>
              <w:t xml:space="preserve"> -</w:t>
            </w:r>
            <w:r w:rsidRPr="00AA1E09">
              <w:rPr>
                <w:rFonts w:cs="Calibri"/>
              </w:rPr>
              <w:t xml:space="preserve"> баланс по</w:t>
            </w:r>
            <w:r w:rsidRPr="003A05C3">
              <w:rPr>
                <w:rFonts w:cs="Calibri"/>
              </w:rPr>
              <w:t xml:space="preserve"> </w:t>
            </w:r>
            <w:r w:rsidRPr="00AA1E09">
              <w:rPr>
                <w:rFonts w:cs="Calibri"/>
              </w:rPr>
              <w:t>контракту</w:t>
            </w:r>
          </w:p>
          <w:p w:rsidR="00AA1E09" w:rsidRPr="003A05C3" w:rsidRDefault="00AA1E09" w:rsidP="00AA1E09">
            <w:pPr>
              <w:spacing w:after="0" w:line="240" w:lineRule="auto"/>
              <w:rPr>
                <w:rFonts w:cs="Calibri"/>
              </w:rPr>
            </w:pPr>
          </w:p>
          <w:p w:rsidR="00AA1E09" w:rsidRPr="00CC6600" w:rsidRDefault="00AA1E09" w:rsidP="00AA1E09">
            <w:pPr>
              <w:spacing w:after="0" w:line="240" w:lineRule="auto"/>
              <w:rPr>
                <w:rFonts w:cs="Calibri"/>
              </w:rPr>
            </w:pPr>
            <w:r w:rsidRPr="00AA1E09">
              <w:rPr>
                <w:rFonts w:cs="Calibri"/>
              </w:rPr>
              <w:t>Формула</w:t>
            </w:r>
            <w:r w:rsidRPr="00CC6600">
              <w:rPr>
                <w:rFonts w:cs="Calibri"/>
              </w:rPr>
              <w:t xml:space="preserve"> </w:t>
            </w:r>
            <w:r w:rsidRPr="00AA1E09">
              <w:rPr>
                <w:rFonts w:cs="Calibri"/>
              </w:rPr>
              <w:t>соотношения</w:t>
            </w:r>
            <w:r w:rsidR="003E2079" w:rsidRPr="00CC6600">
              <w:rPr>
                <w:rFonts w:cs="Calibri"/>
              </w:rPr>
              <w:t xml:space="preserve"> </w:t>
            </w:r>
            <w:proofErr w:type="gramStart"/>
            <w:r w:rsidR="003E2079">
              <w:rPr>
                <w:rFonts w:cs="Calibri"/>
              </w:rPr>
              <w:t>значений</w:t>
            </w:r>
            <w:proofErr w:type="gramEnd"/>
            <w:r w:rsidR="003E2079">
              <w:rPr>
                <w:rFonts w:cs="Calibri"/>
              </w:rPr>
              <w:t xml:space="preserve"> возвращаемых шлюзом</w:t>
            </w:r>
            <w:r w:rsidRPr="00CC6600">
              <w:rPr>
                <w:rFonts w:cs="Calibri"/>
              </w:rPr>
              <w:t>:</w:t>
            </w:r>
          </w:p>
          <w:p w:rsidR="00AA1E09" w:rsidRPr="00AA1E09" w:rsidRDefault="00AA1E09" w:rsidP="003E2079">
            <w:pPr>
              <w:spacing w:after="0" w:line="240" w:lineRule="auto"/>
              <w:rPr>
                <w:rFonts w:cs="Calibri"/>
                <w:color w:val="1F497D"/>
                <w:lang w:val="en-US"/>
              </w:rPr>
            </w:pPr>
            <w:r w:rsidRPr="00AA1E09">
              <w:rPr>
                <w:rFonts w:cs="Calibri"/>
                <w:lang w:val="en-US"/>
              </w:rPr>
              <w:t xml:space="preserve">AVAILABLE = </w:t>
            </w:r>
            <w:r w:rsidR="003E2079" w:rsidRPr="00AA1E09">
              <w:rPr>
                <w:rFonts w:cs="Calibri"/>
                <w:lang w:val="en-US"/>
              </w:rPr>
              <w:t xml:space="preserve">TOTAL_BALANCE </w:t>
            </w:r>
            <w:r w:rsidRPr="00AA1E09">
              <w:rPr>
                <w:rFonts w:cs="Calibri"/>
                <w:lang w:val="en-US"/>
              </w:rPr>
              <w:t xml:space="preserve">+ CR_LIMIT - </w:t>
            </w:r>
            <w:r w:rsidR="003E2079" w:rsidRPr="00AA1E09">
              <w:rPr>
                <w:rFonts w:cs="Calibri"/>
                <w:lang w:val="en-US"/>
              </w:rPr>
              <w:t>BLOCKED</w:t>
            </w:r>
            <w:r w:rsidR="003E2079" w:rsidRPr="00AA1E09" w:rsidDel="003E2079">
              <w:rPr>
                <w:rFonts w:cs="Calibri"/>
                <w:lang w:val="en-US"/>
              </w:rPr>
              <w:t xml:space="preserve"> </w:t>
            </w: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AA1E09">
              <w:rPr>
                <w:lang w:val="en-US"/>
              </w:rPr>
              <w:lastRenderedPageBreak/>
              <w:tab/>
            </w:r>
            <w:r w:rsidRPr="00AA1E09">
              <w:rPr>
                <w:lang w:val="en-US"/>
              </w:rPr>
              <w:tab/>
            </w:r>
            <w:r w:rsidRPr="00AA1E09">
              <w:rPr>
                <w:lang w:val="en-US"/>
              </w:rPr>
              <w:tab/>
            </w:r>
            <w:r w:rsidRPr="00AA1E09">
              <w:rPr>
                <w:lang w:val="en-US"/>
              </w:rPr>
              <w:tab/>
            </w:r>
            <w:r w:rsidRPr="00936181"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  <w:tr w:rsidR="0097616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76164" w:rsidRPr="00936181" w:rsidRDefault="00976164" w:rsidP="00936181">
            <w:pPr>
              <w:spacing w:after="0" w:line="240" w:lineRule="auto"/>
            </w:pPr>
          </w:p>
        </w:tc>
      </w:tr>
    </w:tbl>
    <w:p w:rsidR="005009C6" w:rsidRDefault="005009C6" w:rsidP="005009C6"/>
    <w:p w:rsidR="001311CF" w:rsidRPr="0083322C" w:rsidRDefault="001311CF" w:rsidP="005009C6"/>
    <w:p w:rsidR="005009C6" w:rsidRPr="00696743" w:rsidRDefault="00936181" w:rsidP="005009C6">
      <w:pPr>
        <w:rPr>
          <w:rStyle w:val="aff4"/>
          <w:lang w:val="en-US"/>
        </w:rPr>
      </w:pPr>
      <w:r w:rsidRPr="00696743">
        <w:rPr>
          <w:rStyle w:val="aff4"/>
        </w:rPr>
        <w:t>Описание ответа</w:t>
      </w:r>
      <w:r w:rsidR="00696743" w:rsidRPr="00696743">
        <w:rPr>
          <w:rStyle w:val="aff4"/>
        </w:rPr>
        <w:t>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3B383B" w:rsidRPr="00FD299E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3B383B" w:rsidRPr="005009C6" w:rsidRDefault="003B383B" w:rsidP="0069674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3B383B" w:rsidRPr="005009C6" w:rsidRDefault="003B383B" w:rsidP="0069674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3B383B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  <w:rPr>
                <w:lang w:val="en-US"/>
              </w:rPr>
            </w:pPr>
            <w:r w:rsidRPr="003B383B">
              <w:rPr>
                <w:lang w:val="en-US"/>
              </w:rPr>
              <w:t>&lt;UFXMsg resp_class="</w:t>
            </w:r>
            <w:r w:rsidRPr="009563A9">
              <w:rPr>
                <w:i/>
                <w:color w:val="4F81BD"/>
                <w:lang w:val="en-US"/>
              </w:rPr>
              <w:t>I</w:t>
            </w:r>
            <w:r w:rsidRPr="003B383B">
              <w:rPr>
                <w:lang w:val="en-US"/>
              </w:rPr>
              <w:t>" resp_code="</w:t>
            </w:r>
            <w:r w:rsidRPr="009563A9">
              <w:rPr>
                <w:i/>
                <w:color w:val="4F81BD"/>
                <w:lang w:val="en-US"/>
              </w:rPr>
              <w:t>0</w:t>
            </w:r>
            <w:r w:rsidRPr="003B383B">
              <w:rPr>
                <w:lang w:val="en-US"/>
              </w:rPr>
              <w:t>" direction="</w:t>
            </w:r>
            <w:r w:rsidRPr="009563A9">
              <w:rPr>
                <w:b/>
                <w:color w:val="4F81BD"/>
                <w:lang w:val="en-US"/>
              </w:rPr>
              <w:t>Rs</w:t>
            </w:r>
            <w:r w:rsidRPr="003B383B">
              <w:rPr>
                <w:lang w:val="en-US"/>
              </w:rPr>
              <w:t>" msg_type="</w:t>
            </w:r>
            <w:r w:rsidRPr="009563A9">
              <w:rPr>
                <w:color w:val="4F81BD"/>
                <w:lang w:val="en-US"/>
              </w:rPr>
              <w:t>Doc</w:t>
            </w:r>
            <w:r w:rsidRPr="003B383B">
              <w:rPr>
                <w:lang w:val="en-US"/>
              </w:rPr>
              <w:t>" scheme="</w:t>
            </w:r>
            <w:r w:rsidRPr="009563A9">
              <w:rPr>
                <w:color w:val="4F81BD"/>
                <w:lang w:val="en-US"/>
              </w:rPr>
              <w:t>WAY4Doc</w:t>
            </w:r>
            <w:r w:rsidRPr="003B383B">
              <w:rPr>
                <w:lang w:val="en-US"/>
              </w:rPr>
              <w:t>" version="</w:t>
            </w:r>
            <w:r w:rsidRPr="009563A9">
              <w:rPr>
                <w:color w:val="4F81BD"/>
                <w:lang w:val="en-US"/>
              </w:rPr>
              <w:t>2.0</w:t>
            </w:r>
            <w:r w:rsidRPr="003B383B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  <w:rPr>
                <w:lang w:val="en-US"/>
              </w:rPr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9563A9">
            <w:pPr>
              <w:spacing w:after="0" w:line="240" w:lineRule="auto"/>
              <w:jc w:val="center"/>
            </w:pPr>
            <w:r w:rsidRPr="003B383B">
              <w:t>&lt;MsgId&gt;</w:t>
            </w:r>
            <w:r w:rsidRPr="009563A9">
              <w:rPr>
                <w:color w:val="4F81BD"/>
              </w:rPr>
              <w:t>AAA-555-333-EEE-23124141</w:t>
            </w:r>
            <w:r w:rsidRPr="003B383B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3B383B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9563A9">
            <w:pPr>
              <w:spacing w:after="0" w:line="240" w:lineRule="auto"/>
              <w:jc w:val="center"/>
            </w:pPr>
            <w:r w:rsidRPr="003B383B">
              <w:t>&lt;Source app="</w:t>
            </w:r>
            <w:r w:rsidRPr="009563A9">
              <w:rPr>
                <w:color w:val="4F81BD"/>
                <w:lang w:val="en-US"/>
              </w:rPr>
              <w:t>Bank1</w:t>
            </w:r>
            <w:r w:rsidRPr="003B383B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9563A9">
            <w:pPr>
              <w:spacing w:after="0" w:line="240" w:lineRule="auto"/>
              <w:jc w:val="center"/>
            </w:pPr>
            <w:r w:rsidRPr="003B383B">
              <w:t>&lt;MsgCode&gt;</w:t>
            </w:r>
            <w:r w:rsidRPr="009563A9">
              <w:rPr>
                <w:color w:val="4F81BD"/>
              </w:rPr>
              <w:t>01000B</w:t>
            </w:r>
            <w:r w:rsidRPr="003B383B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126C95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="00126C95" w:rsidRPr="00126C95">
              <w:rPr>
                <w:color w:val="4F81BD"/>
                <w:lang w:val="en-US"/>
              </w:rPr>
              <w:t>R</w:t>
            </w:r>
            <w:r w:rsidRPr="009563A9">
              <w:rPr>
                <w:color w:val="4F81BD"/>
              </w:rPr>
              <w:t>RN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9563A9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="00126C95" w:rsidRPr="00126C95">
              <w:rPr>
                <w:i/>
                <w:color w:val="4F81BD"/>
              </w:rPr>
              <w:t>119481044004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Pr="009563A9">
              <w:rPr>
                <w:b/>
                <w:color w:val="4F81BD"/>
              </w:rPr>
              <w:t>AuthCode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9563A9">
              <w:rPr>
                <w:i/>
                <w:color w:val="4F81BD"/>
              </w:rPr>
              <w:t>500722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>Код авторизации</w:t>
            </w: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5937C4" w:rsidRPr="0083322C" w:rsidTr="005937C4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3B383B" w:rsidRDefault="005937C4" w:rsidP="005937C4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3B383B" w:rsidRDefault="005937C4" w:rsidP="005937C4">
            <w:pPr>
              <w:spacing w:after="0" w:line="240" w:lineRule="auto"/>
            </w:pPr>
          </w:p>
        </w:tc>
      </w:tr>
      <w:tr w:rsidR="003B383B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="005D3452">
              <w:rPr>
                <w:color w:val="4F81BD"/>
              </w:rPr>
              <w:t>4015*5454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6A2E88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Pr="009563A9">
              <w:rPr>
                <w:color w:val="4F81BD"/>
              </w:rPr>
              <w:t>99999999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4601D1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Pr="00936181" w:rsidRDefault="004601D1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Pr="00976164" w:rsidRDefault="004601D1" w:rsidP="00F83384">
            <w:pPr>
              <w:spacing w:after="0" w:line="240" w:lineRule="auto"/>
            </w:pPr>
          </w:p>
        </w:tc>
      </w:tr>
      <w:tr w:rsidR="004601D1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Pr="00936181" w:rsidRDefault="004601D1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4601D1">
              <w:rPr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Default="004601D1" w:rsidP="00F83384">
            <w:pPr>
              <w:spacing w:after="0" w:line="240" w:lineRule="auto"/>
            </w:pPr>
          </w:p>
        </w:tc>
      </w:tr>
      <w:tr w:rsidR="004601D1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Pr="00936181" w:rsidRDefault="004601D1" w:rsidP="00F83384">
            <w:pPr>
              <w:spacing w:after="0" w:line="240" w:lineRule="auto"/>
            </w:pPr>
            <w:r w:rsidRPr="00976164">
              <w:t>&lt;Institution&gt;</w:t>
            </w:r>
            <w:r w:rsidRPr="004601D1">
              <w:rPr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Pr="00976164" w:rsidRDefault="004601D1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4601D1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Pr="00936181" w:rsidRDefault="004601D1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601D1" w:rsidRDefault="004601D1" w:rsidP="00F83384">
            <w:pPr>
              <w:spacing w:after="0" w:line="240" w:lineRule="auto"/>
            </w:pPr>
          </w:p>
        </w:tc>
      </w:tr>
      <w:tr w:rsidR="003B383B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3B383B" w:rsidRPr="003B383B" w:rsidRDefault="003B383B" w:rsidP="003B383B">
            <w:pPr>
              <w:spacing w:after="0" w:line="240" w:lineRule="auto"/>
            </w:pPr>
          </w:p>
        </w:tc>
      </w:tr>
      <w:tr w:rsidR="001A03A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1A03A0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1A03A0" w:rsidRDefault="001A03A0" w:rsidP="003B383B">
            <w:pPr>
              <w:spacing w:after="0" w:line="240" w:lineRule="auto"/>
            </w:pPr>
            <w:r>
              <w:t>Не используется</w:t>
            </w:r>
          </w:p>
        </w:tc>
      </w:tr>
      <w:tr w:rsidR="001A03A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1A03A0">
              <w:t>&lt;PhaseDate&gt;2011-06-01+04:00&lt;/PhaseDate&gt;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>
              <w:t>Не используется</w:t>
            </w:r>
          </w:p>
        </w:tc>
      </w:tr>
      <w:tr w:rsidR="001A03A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1A03A0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>
              <w:t>Не используется</w:t>
            </w:r>
          </w:p>
        </w:tc>
      </w:tr>
      <w:tr w:rsidR="001A03A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6A2E88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Pr="009563A9">
              <w:rPr>
                <w:color w:val="4F81BD"/>
              </w:rPr>
              <w:t>Balance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9563A9">
              <w:rPr>
                <w:color w:val="4F81BD"/>
              </w:rPr>
              <w:t>Y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7C2275" w:rsidRDefault="007C2275" w:rsidP="003B383B">
            <w:pPr>
              <w:spacing w:after="0" w:line="240" w:lineRule="auto"/>
            </w:pPr>
            <w:r>
              <w:t>Информация о балансе контракта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9563A9">
              <w:rPr>
                <w:b/>
                <w:color w:val="4F81BD"/>
              </w:rPr>
              <w:t>AVAILABLE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>Доступные средства на контракте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9563A9">
              <w:rPr>
                <w:i/>
                <w:color w:val="4F81BD"/>
              </w:rPr>
              <w:t>5718.00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696743">
            <w:pPr>
              <w:spacing w:after="0" w:line="240" w:lineRule="auto"/>
            </w:pPr>
            <w:r w:rsidRPr="003B383B">
              <w:t>Сумма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9563A9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696743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9563A9">
              <w:rPr>
                <w:b/>
                <w:color w:val="4F81BD"/>
              </w:rPr>
              <w:t>CR_LIMIT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>Кредитный лимит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9563A9">
              <w:rPr>
                <w:i/>
                <w:color w:val="4F81BD"/>
              </w:rPr>
              <w:t>10000.00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696743">
            <w:pPr>
              <w:spacing w:after="0" w:line="240" w:lineRule="auto"/>
            </w:pPr>
            <w:r w:rsidRPr="003B383B">
              <w:t>Сумма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9563A9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696743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202A21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</w:p>
        </w:tc>
      </w:tr>
      <w:tr w:rsidR="00202A21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202A21">
              <w:rPr>
                <w:b/>
                <w:color w:val="4F81BD"/>
              </w:rPr>
              <w:t>BLOCKED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>
              <w:t>Заблокированные средства</w:t>
            </w:r>
          </w:p>
        </w:tc>
      </w:tr>
      <w:tr w:rsidR="00202A21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202A21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>
              <w:rPr>
                <w:i/>
                <w:color w:val="4F81BD"/>
              </w:rPr>
              <w:t>100</w:t>
            </w:r>
            <w:r w:rsidRPr="009563A9">
              <w:rPr>
                <w:i/>
                <w:color w:val="4F81BD"/>
              </w:rPr>
              <w:t>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 w:rsidRPr="003B383B">
              <w:t>Сумма</w:t>
            </w:r>
          </w:p>
        </w:tc>
      </w:tr>
      <w:tr w:rsidR="00202A21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9563A9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202A21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02A21" w:rsidRPr="003B383B" w:rsidRDefault="00202A21" w:rsidP="0092581F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>Результат обработки операции</w:t>
            </w: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&lt;RespClass&gt;</w:t>
            </w:r>
            <w:r w:rsidRPr="009563A9">
              <w:rPr>
                <w:i/>
                <w:color w:val="4F81BD"/>
              </w:rPr>
              <w:t>Information</w:t>
            </w:r>
            <w:r w:rsidRPr="003B383B">
              <w:t>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&lt;RespCode&gt;</w:t>
            </w:r>
            <w:r w:rsidRPr="009563A9">
              <w:rPr>
                <w:i/>
                <w:color w:val="4F81BD"/>
              </w:rPr>
              <w:t>0</w:t>
            </w:r>
            <w:r w:rsidRPr="003B383B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&lt;RespText&gt;</w:t>
            </w:r>
            <w:r w:rsidRPr="009563A9">
              <w:rPr>
                <w:i/>
                <w:color w:val="4F81BD"/>
              </w:rPr>
              <w:t>Successfully processed</w:t>
            </w:r>
            <w:r w:rsidRPr="003B383B">
              <w:t>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  <w:tr w:rsidR="001A03A0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  <w:r w:rsidRPr="003B383B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A03A0" w:rsidRPr="003B383B" w:rsidRDefault="001A03A0" w:rsidP="003B383B">
            <w:pPr>
              <w:spacing w:after="0" w:line="240" w:lineRule="auto"/>
            </w:pPr>
          </w:p>
        </w:tc>
      </w:tr>
    </w:tbl>
    <w:p w:rsidR="00AC3906" w:rsidRDefault="00DA7CED" w:rsidP="00052222">
      <w:pPr>
        <w:pStyle w:val="2"/>
        <w:rPr>
          <w:lang w:val="en-US"/>
        </w:rPr>
      </w:pPr>
      <w:bookmarkStart w:id="26" w:name="_Toc474225960"/>
      <w:r>
        <w:t>Расширенная выписка</w:t>
      </w:r>
      <w:bookmarkEnd w:id="26"/>
    </w:p>
    <w:p w:rsidR="00696743" w:rsidRDefault="00412948" w:rsidP="003E3E12">
      <w:pPr>
        <w:spacing w:line="240" w:lineRule="auto"/>
      </w:pPr>
      <w:r>
        <w:t xml:space="preserve">Входящий в систему </w:t>
      </w:r>
      <w:r>
        <w:rPr>
          <w:lang w:val="en-US"/>
        </w:rPr>
        <w:t>WAY</w:t>
      </w:r>
      <w:r w:rsidRPr="00E25CC9">
        <w:t xml:space="preserve">4 </w:t>
      </w:r>
      <w:r>
        <w:t>запрос списка последних операций по счету карты</w:t>
      </w:r>
      <w:r w:rsidRPr="00E25CC9">
        <w:t xml:space="preserve"> </w:t>
      </w:r>
      <w:r>
        <w:t xml:space="preserve">в </w:t>
      </w:r>
      <w:r>
        <w:rPr>
          <w:lang w:val="en-US"/>
        </w:rPr>
        <w:t>WAY</w:t>
      </w:r>
      <w:r w:rsidRPr="00E25CC9">
        <w:t>4</w:t>
      </w:r>
      <w:r w:rsidR="00696743" w:rsidRPr="005009C6">
        <w:t>.</w:t>
      </w:r>
    </w:p>
    <w:p w:rsidR="00995579" w:rsidRPr="00696743" w:rsidRDefault="00995579" w:rsidP="0084142A">
      <w:pPr>
        <w:spacing w:after="0" w:line="240" w:lineRule="auto"/>
      </w:pPr>
      <w:r w:rsidRPr="00696743">
        <w:rPr>
          <w:rStyle w:val="aff4"/>
        </w:rPr>
        <w:t>Пример:</w:t>
      </w:r>
    </w:p>
    <w:p w:rsidR="00995579" w:rsidRPr="00696743" w:rsidRDefault="00995579" w:rsidP="0084142A">
      <w:pPr>
        <w:spacing w:after="0" w:line="240" w:lineRule="auto"/>
      </w:pPr>
    </w:p>
    <w:p w:rsidR="00995579" w:rsidRPr="00696743" w:rsidRDefault="00995579" w:rsidP="00995579">
      <w:pPr>
        <w:rPr>
          <w:rStyle w:val="aff4"/>
          <w:lang w:val="en-US"/>
        </w:rPr>
      </w:pPr>
      <w:r w:rsidRPr="00696743">
        <w:rPr>
          <w:rStyle w:val="aff4"/>
        </w:rPr>
        <w:t>Описание запроса: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Look w:val="01E0" w:firstRow="1" w:lastRow="1" w:firstColumn="1" w:lastColumn="1" w:noHBand="0" w:noVBand="0"/>
      </w:tblPr>
      <w:tblGrid>
        <w:gridCol w:w="6472"/>
        <w:gridCol w:w="2875"/>
      </w:tblGrid>
      <w:tr w:rsidR="002F62D3" w:rsidRPr="00FD299E" w:rsidTr="009A0899">
        <w:trPr>
          <w:cantSplit/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F62D3" w:rsidRPr="005009C6" w:rsidRDefault="002F62D3" w:rsidP="004B00E5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2F62D3" w:rsidRPr="005009C6" w:rsidRDefault="002F62D3" w:rsidP="004B00E5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2F62D3" w:rsidRPr="00C7162F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696743" w:rsidRDefault="002F62D3" w:rsidP="004B00E5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lastRenderedPageBreak/>
              <w:t>&lt;UFXMsg direction="</w:t>
            </w:r>
            <w:r w:rsidRPr="009563A9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Pr="009563A9">
              <w:rPr>
                <w:b/>
                <w:color w:val="4F81BD"/>
                <w:lang w:val="en-US"/>
              </w:rPr>
              <w:t>Doc</w:t>
            </w:r>
            <w:r w:rsidRPr="00696743">
              <w:rPr>
                <w:lang w:val="en-US"/>
              </w:rPr>
              <w:t>" scheme="</w:t>
            </w:r>
            <w:r w:rsidRPr="009563A9">
              <w:rPr>
                <w:b/>
                <w:color w:val="4F81BD"/>
                <w:lang w:val="en-US"/>
              </w:rPr>
              <w:t>WAY4Doc</w:t>
            </w:r>
            <w:r w:rsidRPr="00696743">
              <w:rPr>
                <w:lang w:val="en-US"/>
              </w:rPr>
              <w:t>" version="</w:t>
            </w:r>
            <w:r w:rsidRPr="009563A9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696743" w:rsidRDefault="002F62D3" w:rsidP="004B00E5">
            <w:pPr>
              <w:spacing w:after="0" w:line="240" w:lineRule="auto"/>
              <w:rPr>
                <w:lang w:val="en-US"/>
              </w:rPr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696743">
              <w:rPr>
                <w:lang w:val="en-US"/>
              </w:rPr>
              <w:tab/>
            </w:r>
            <w:r w:rsidRPr="00936181">
              <w:t>&lt;MsgId&gt;</w:t>
            </w:r>
            <w:r w:rsidRPr="009563A9">
              <w:rPr>
                <w:i/>
                <w:color w:val="4F81BD"/>
              </w:rPr>
              <w:t>AAA-555-333-EEE-23124141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3B383B" w:rsidRDefault="002F62D3" w:rsidP="004B00E5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2F62D3" w:rsidRPr="008F1182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  <w:t>&lt;Source app="</w:t>
            </w:r>
            <w:r w:rsidRPr="009563A9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3B383B" w:rsidRDefault="002F62D3" w:rsidP="004B00E5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AE3D3A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&lt;MsgCode&gt;</w:t>
            </w:r>
            <w:r>
              <w:rPr>
                <w:b/>
                <w:color w:val="4F81BD"/>
              </w:rPr>
              <w:t>010</w:t>
            </w:r>
            <w:r w:rsidRPr="009563A9">
              <w:rPr>
                <w:b/>
                <w:color w:val="4F81BD"/>
              </w:rPr>
              <w:t>00</w:t>
            </w:r>
            <w:r w:rsidRPr="009563A9">
              <w:rPr>
                <w:b/>
                <w:color w:val="4F81BD"/>
                <w:lang w:val="en-US"/>
              </w:rPr>
              <w:t>S</w:t>
            </w:r>
            <w:r w:rsidRPr="00936181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>Тип операции - запрос выписки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936181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>
              <w:rPr>
                <w:b/>
                <w:color w:val="4F81BD"/>
                <w:lang w:val="en-US"/>
              </w:rPr>
              <w:t>R</w:t>
            </w:r>
            <w:r w:rsidRPr="005D1919">
              <w:rPr>
                <w:b/>
                <w:color w:val="4F81BD"/>
              </w:rPr>
              <w:t>RN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>Регистрационный номер документа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Pr="00126C95">
              <w:rPr>
                <w:i/>
                <w:color w:val="4F81BD"/>
                <w:lang w:val="en-US"/>
              </w:rPr>
              <w:t>1194810440</w:t>
            </w:r>
            <w:r>
              <w:rPr>
                <w:i/>
                <w:color w:val="4F81BD"/>
                <w:lang w:val="en-US"/>
              </w:rPr>
              <w:t>12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5937C4" w:rsidRPr="00936181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936181" w:rsidRDefault="005937C4" w:rsidP="004B00E5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936181" w:rsidRDefault="005937C4" w:rsidP="004B00E5">
            <w:pPr>
              <w:spacing w:after="0" w:line="240" w:lineRule="auto"/>
            </w:pPr>
            <w:r>
              <w:t xml:space="preserve">Значение данного поля прокладывается </w:t>
            </w:r>
            <w:r>
              <w:rPr>
                <w:lang w:val="en-US"/>
              </w:rPr>
              <w:t>as</w:t>
            </w:r>
            <w:r w:rsidRPr="002E303E">
              <w:t xml:space="preserve"> </w:t>
            </w:r>
            <w:r>
              <w:rPr>
                <w:lang w:val="en-US"/>
              </w:rPr>
              <w:t>is</w:t>
            </w:r>
            <w:r w:rsidRPr="002E303E">
              <w:t xml:space="preserve"> </w:t>
            </w:r>
            <w:r>
              <w:t xml:space="preserve">в поле </w:t>
            </w:r>
            <w:r w:rsidRPr="001311CF">
              <w:t>doc.trans_details</w:t>
            </w:r>
            <w:r>
              <w:t xml:space="preserve"> в БД</w:t>
            </w:r>
            <w:r w:rsidRPr="002E303E">
              <w:t>.</w:t>
            </w:r>
            <w:r>
              <w:t xml:space="preserve"> (необязательно)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>
              <w:rPr>
                <w:i/>
                <w:color w:val="4F81BD"/>
              </w:rPr>
              <w:t>4015*5454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5D1919" w:rsidRDefault="002F62D3" w:rsidP="004B00E5">
            <w:pPr>
              <w:spacing w:after="0" w:line="240" w:lineRule="auto"/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AB436B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Pr="002E319D">
              <w:rPr>
                <w:b/>
                <w:color w:val="4F81BD"/>
              </w:rPr>
              <w:t>99999999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311C3B" w:rsidRDefault="002F62D3" w:rsidP="004B00E5">
            <w:pPr>
              <w:spacing w:after="0" w:line="240" w:lineRule="auto"/>
            </w:pPr>
            <w:r>
              <w:t xml:space="preserve">Специальный контракт в системе </w:t>
            </w:r>
            <w:r>
              <w:rPr>
                <w:lang w:val="en-US"/>
              </w:rPr>
              <w:t>WAY</w:t>
            </w:r>
            <w:r w:rsidRPr="000A656C">
              <w:t>4</w:t>
            </w:r>
            <w:r>
              <w:rPr>
                <w:lang w:val="en-US"/>
              </w:rPr>
              <w:t>Cards</w:t>
            </w:r>
            <w:r w:rsidRPr="000A656C">
              <w:t xml:space="preserve"> </w:t>
            </w:r>
            <w:r>
              <w:t>для проведения операции.</w:t>
            </w:r>
          </w:p>
          <w:p w:rsidR="002F62D3" w:rsidRPr="00194916" w:rsidRDefault="002F62D3" w:rsidP="004B00E5">
            <w:pPr>
              <w:spacing w:after="0" w:line="240" w:lineRule="auto"/>
            </w:pPr>
            <w:r>
              <w:t xml:space="preserve">Значение данного поля необходимо получить у </w:t>
            </w:r>
            <w:r>
              <w:rPr>
                <w:lang w:val="en-US"/>
              </w:rPr>
              <w:t>UCS</w:t>
            </w:r>
          </w:p>
        </w:tc>
      </w:tr>
      <w:tr w:rsidR="002F62D3" w:rsidRPr="00AB436B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76164" w:rsidRDefault="002F62D3" w:rsidP="004B00E5">
            <w:pPr>
              <w:spacing w:after="0" w:line="240" w:lineRule="auto"/>
            </w:pPr>
          </w:p>
        </w:tc>
      </w:tr>
      <w:tr w:rsidR="002F62D3" w:rsidRPr="00AB436B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976164">
              <w:rPr>
                <w:b/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Default="002F62D3" w:rsidP="004B00E5">
            <w:pPr>
              <w:spacing w:after="0" w:line="240" w:lineRule="auto"/>
            </w:pPr>
          </w:p>
        </w:tc>
      </w:tr>
      <w:tr w:rsidR="002F62D3" w:rsidRPr="00AB436B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76164">
              <w:t>&lt;Institution&gt;</w:t>
            </w:r>
            <w:r w:rsidRPr="00976164">
              <w:rPr>
                <w:i/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76164" w:rsidRDefault="002F62D3" w:rsidP="004B00E5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2F62D3" w:rsidRPr="00AB436B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A54315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936181" w:rsidRDefault="00A54315" w:rsidP="004B00E5">
            <w:pPr>
              <w:spacing w:after="0" w:line="240" w:lineRule="auto"/>
            </w:pP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936181" w:rsidRDefault="00A54315" w:rsidP="004B00E5">
            <w:pPr>
              <w:spacing w:after="0" w:line="240" w:lineRule="auto"/>
            </w:pPr>
          </w:p>
        </w:tc>
      </w:tr>
      <w:tr w:rsidR="00A54315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B93AE3" w:rsidRDefault="00A54315" w:rsidP="00A54315">
            <w:pPr>
              <w:spacing w:after="0" w:line="240" w:lineRule="auto"/>
            </w:pPr>
            <w:r w:rsidRPr="00B93AE3">
              <w:lastRenderedPageBreak/>
              <w:t xml:space="preserve">                &lt;Parm&gt;</w:t>
            </w:r>
          </w:p>
        </w:tc>
        <w:tc>
          <w:tcPr>
            <w:tcW w:w="1538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54315" w:rsidRDefault="00A54315" w:rsidP="00A54315">
            <w:pPr>
              <w:spacing w:after="0" w:line="240" w:lineRule="auto"/>
            </w:pPr>
            <w:r>
              <w:t xml:space="preserve">Период для формирования выписки. </w:t>
            </w:r>
          </w:p>
          <w:p w:rsidR="00A54315" w:rsidRDefault="00A54315" w:rsidP="00A54315">
            <w:pPr>
              <w:spacing w:after="0" w:line="240" w:lineRule="auto"/>
            </w:pPr>
            <w:r>
              <w:t xml:space="preserve">Для финансовых документов условие периода накладывается </w:t>
            </w:r>
            <w:proofErr w:type="gramStart"/>
            <w:r>
              <w:t xml:space="preserve">на  </w:t>
            </w:r>
            <w:r w:rsidRPr="009A5A93">
              <w:t>entry.local</w:t>
            </w:r>
            <w:proofErr w:type="gramEnd"/>
            <w:r w:rsidRPr="009A5A93">
              <w:t>_date</w:t>
            </w:r>
            <w:r>
              <w:t xml:space="preserve">. Для авторизационных - </w:t>
            </w:r>
            <w:proofErr w:type="gramStart"/>
            <w:r>
              <w:t xml:space="preserve">на  </w:t>
            </w:r>
            <w:r w:rsidRPr="009A5A93">
              <w:t>doc.trans</w:t>
            </w:r>
            <w:proofErr w:type="gramEnd"/>
            <w:r w:rsidRPr="009A5A93">
              <w:t>_date</w:t>
            </w:r>
            <w:r>
              <w:t>.</w:t>
            </w:r>
          </w:p>
          <w:p w:rsidR="00A54315" w:rsidRDefault="00A54315" w:rsidP="00A54315">
            <w:pPr>
              <w:spacing w:after="0" w:line="240" w:lineRule="auto"/>
            </w:pPr>
          </w:p>
          <w:p w:rsidR="00A54315" w:rsidRPr="00936181" w:rsidRDefault="00A54315" w:rsidP="00833B4A">
            <w:pPr>
              <w:spacing w:after="0" w:line="240" w:lineRule="auto"/>
            </w:pPr>
            <w:r w:rsidRPr="00B75994">
              <w:rPr>
                <w:highlight w:val="yellow"/>
              </w:rPr>
              <w:t>!</w:t>
            </w:r>
            <w:r>
              <w:t xml:space="preserve"> </w:t>
            </w:r>
            <w:r w:rsidRPr="00A10E2D">
              <w:t xml:space="preserve">При значении поля </w:t>
            </w:r>
            <w:r w:rsidRPr="00B75994">
              <w:rPr>
                <w:lang w:val="en-US"/>
              </w:rPr>
              <w:t>StmtContType</w:t>
            </w:r>
            <w:r w:rsidRPr="00B75994">
              <w:t xml:space="preserve"> = </w:t>
            </w:r>
            <w:r w:rsidRPr="00A10E2D">
              <w:rPr>
                <w:lang w:val="en-US"/>
              </w:rPr>
              <w:t>LastOperations</w:t>
            </w:r>
            <w:r w:rsidRPr="00A10E2D">
              <w:rPr>
                <w:b/>
              </w:rPr>
              <w:t xml:space="preserve"> </w:t>
            </w:r>
            <w:r w:rsidRPr="00A10E2D">
              <w:t>данн</w:t>
            </w:r>
            <w:r>
              <w:t>ые</w:t>
            </w:r>
            <w:r w:rsidRPr="00A10E2D">
              <w:t xml:space="preserve"> пол</w:t>
            </w:r>
            <w:r>
              <w:t>я</w:t>
            </w:r>
            <w:r w:rsidRPr="00A10E2D">
              <w:t xml:space="preserve"> не использу</w:t>
            </w:r>
            <w:r>
              <w:t>ю</w:t>
            </w:r>
            <w:r w:rsidRPr="00A10E2D">
              <w:t>тся</w:t>
            </w:r>
          </w:p>
        </w:tc>
      </w:tr>
      <w:tr w:rsidR="00A54315" w:rsidRPr="00A10E2D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B93AE3" w:rsidRDefault="00A54315" w:rsidP="00A54315">
            <w:pPr>
              <w:spacing w:after="0" w:line="240" w:lineRule="auto"/>
            </w:pPr>
            <w:r w:rsidRPr="00B93AE3">
              <w:t xml:space="preserve">                    &lt;ParmCode&gt;DateFrom&lt;/ParmCode&gt;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2F62D3" w:rsidRDefault="00A54315" w:rsidP="00A54315">
            <w:pPr>
              <w:spacing w:after="0" w:line="240" w:lineRule="auto"/>
            </w:pPr>
          </w:p>
        </w:tc>
      </w:tr>
      <w:tr w:rsidR="00A54315" w:rsidRPr="00C7162F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A54315" w:rsidRDefault="00A54315" w:rsidP="00A54315">
            <w:pPr>
              <w:spacing w:after="0" w:line="240" w:lineRule="auto"/>
              <w:rPr>
                <w:lang w:val="en-US"/>
              </w:rPr>
            </w:pPr>
            <w:r w:rsidRPr="00A54315">
              <w:rPr>
                <w:lang w:val="en-US"/>
              </w:rPr>
              <w:t xml:space="preserve">                    &lt;Value&gt;[yyyy-mm-dd]&lt;/Value&gt;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3A05C3" w:rsidRDefault="00A54315" w:rsidP="00A54315">
            <w:pPr>
              <w:spacing w:after="0" w:line="240" w:lineRule="auto"/>
              <w:rPr>
                <w:lang w:val="en-US"/>
              </w:rPr>
            </w:pPr>
          </w:p>
        </w:tc>
      </w:tr>
      <w:tr w:rsidR="00A54315" w:rsidRPr="00A10E2D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B93AE3" w:rsidRDefault="00A54315" w:rsidP="00A54315">
            <w:pPr>
              <w:spacing w:after="0" w:line="240" w:lineRule="auto"/>
            </w:pPr>
            <w:r w:rsidRPr="00A54315">
              <w:rPr>
                <w:lang w:val="en-US"/>
              </w:rPr>
              <w:t xml:space="preserve">                </w:t>
            </w:r>
            <w:r w:rsidRPr="00B93AE3">
              <w:t>&lt;/Parm&gt;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A10E2D" w:rsidRDefault="00A54315" w:rsidP="00A54315">
            <w:pPr>
              <w:spacing w:after="0" w:line="240" w:lineRule="auto"/>
            </w:pPr>
          </w:p>
        </w:tc>
      </w:tr>
      <w:tr w:rsidR="00A54315" w:rsidRPr="00A10E2D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B93AE3" w:rsidRDefault="00A54315" w:rsidP="00A54315">
            <w:pPr>
              <w:spacing w:after="0" w:line="240" w:lineRule="auto"/>
            </w:pPr>
            <w:r w:rsidRPr="00B93AE3">
              <w:t xml:space="preserve">                &lt;Parm&gt;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A10E2D" w:rsidRDefault="00A54315" w:rsidP="00A54315">
            <w:pPr>
              <w:spacing w:after="0" w:line="240" w:lineRule="auto"/>
            </w:pPr>
          </w:p>
        </w:tc>
      </w:tr>
      <w:tr w:rsidR="00A54315" w:rsidRPr="00A10E2D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B93AE3" w:rsidRDefault="00A54315" w:rsidP="00A54315">
            <w:pPr>
              <w:spacing w:after="0" w:line="240" w:lineRule="auto"/>
            </w:pPr>
            <w:r w:rsidRPr="00B93AE3">
              <w:t xml:space="preserve">                    &lt;ParmCode&gt;DateTo&lt;/ParmCode&gt;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A10E2D" w:rsidRDefault="00A54315" w:rsidP="00A54315">
            <w:pPr>
              <w:spacing w:after="0" w:line="240" w:lineRule="auto"/>
            </w:pPr>
          </w:p>
        </w:tc>
      </w:tr>
      <w:tr w:rsidR="00A54315" w:rsidRPr="00C7162F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Pr="00A54315" w:rsidRDefault="00A54315" w:rsidP="00A54315">
            <w:pPr>
              <w:spacing w:after="0" w:line="240" w:lineRule="auto"/>
              <w:rPr>
                <w:lang w:val="en-US"/>
              </w:rPr>
            </w:pPr>
            <w:r w:rsidRPr="00A54315">
              <w:rPr>
                <w:lang w:val="en-US"/>
              </w:rPr>
              <w:t xml:space="preserve">                    &lt;Value&gt;[yyyy-mm-dd]&lt;/Value&gt;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3A05C3" w:rsidRDefault="00A54315" w:rsidP="00A54315">
            <w:pPr>
              <w:spacing w:after="0" w:line="240" w:lineRule="auto"/>
              <w:rPr>
                <w:lang w:val="en-US"/>
              </w:rPr>
            </w:pPr>
          </w:p>
        </w:tc>
      </w:tr>
      <w:tr w:rsidR="00A54315" w:rsidRPr="00A10E2D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A54315" w:rsidRDefault="00A54315" w:rsidP="00A54315">
            <w:pPr>
              <w:spacing w:after="0" w:line="240" w:lineRule="auto"/>
            </w:pPr>
            <w:r w:rsidRPr="00A54315">
              <w:rPr>
                <w:lang w:val="en-US"/>
              </w:rPr>
              <w:t xml:space="preserve">                </w:t>
            </w:r>
            <w:r w:rsidRPr="00B93AE3">
              <w:t>&lt;/Parm&gt;</w:t>
            </w:r>
          </w:p>
        </w:tc>
        <w:tc>
          <w:tcPr>
            <w:tcW w:w="15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54315" w:rsidRPr="00A10E2D" w:rsidRDefault="00A54315" w:rsidP="00A54315">
            <w:pPr>
              <w:spacing w:after="0" w:line="240" w:lineRule="auto"/>
            </w:pPr>
          </w:p>
        </w:tc>
      </w:tr>
      <w:tr w:rsidR="002F62D3" w:rsidRPr="00A10E2D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Pr="002E319D">
              <w:rPr>
                <w:b/>
                <w:color w:val="4F81BD"/>
                <w:lang w:val="en-US"/>
              </w:rPr>
              <w:t>StmtType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Default="002F62D3" w:rsidP="004B00E5">
            <w:pPr>
              <w:spacing w:after="0" w:line="240" w:lineRule="auto"/>
            </w:pPr>
          </w:p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19491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Pr="0087096C">
              <w:rPr>
                <w:b/>
                <w:color w:val="4F81BD"/>
                <w:lang w:val="en-US"/>
              </w:rPr>
              <w:t>Additional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DD7A7C" w:rsidRDefault="002F62D3" w:rsidP="004B00E5">
            <w:pPr>
              <w:spacing w:after="0" w:line="240" w:lineRule="auto"/>
            </w:pPr>
            <w:r>
              <w:t>Тип операции - запрос Расширенной выписки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ab/>
            </w:r>
            <w:r>
              <w:tab/>
            </w:r>
            <w:r w:rsidRPr="00936181">
              <w:tab/>
              <w:t>&lt;ParmCode&gt;</w:t>
            </w:r>
            <w:r w:rsidRPr="00DD7A7C">
              <w:rPr>
                <w:b/>
                <w:color w:val="4F81BD"/>
                <w:lang w:val="en-US"/>
              </w:rPr>
              <w:t>StmtContType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4B00E5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Pr="00DD7A7C">
              <w:rPr>
                <w:b/>
                <w:color w:val="4F81BD"/>
                <w:lang w:val="en-US"/>
              </w:rPr>
              <w:t>LastOperations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A6BFD" w:rsidRDefault="002F62D3" w:rsidP="004B00E5">
            <w:pPr>
              <w:spacing w:after="0" w:line="240" w:lineRule="auto"/>
            </w:pPr>
            <w:r>
              <w:t>Допустимы</w:t>
            </w:r>
            <w:r w:rsidRPr="00DD7A7C">
              <w:t xml:space="preserve"> </w:t>
            </w:r>
            <w:r>
              <w:t>значения</w:t>
            </w:r>
            <w:r w:rsidR="009A6BFD">
              <w:t>:</w:t>
            </w:r>
          </w:p>
          <w:p w:rsidR="009A6BFD" w:rsidRDefault="002F62D3" w:rsidP="004B00E5">
            <w:pPr>
              <w:pStyle w:val="afc"/>
              <w:numPr>
                <w:ilvl w:val="0"/>
                <w:numId w:val="19"/>
              </w:numPr>
              <w:spacing w:after="0" w:line="240" w:lineRule="auto"/>
              <w:ind w:left="219" w:hanging="219"/>
            </w:pPr>
            <w:r w:rsidRPr="009A6BFD">
              <w:rPr>
                <w:lang w:val="en-US"/>
              </w:rPr>
              <w:t>Auth</w:t>
            </w:r>
            <w:r>
              <w:t xml:space="preserve"> (Список авторизаций за период </w:t>
            </w:r>
            <w:r w:rsidRPr="009A6BFD">
              <w:rPr>
                <w:lang w:val="en-US"/>
              </w:rPr>
              <w:t>DateFrom</w:t>
            </w:r>
            <w:r w:rsidRPr="00194916">
              <w:t>-</w:t>
            </w:r>
            <w:r w:rsidRPr="009A6BFD">
              <w:rPr>
                <w:lang w:val="en-US"/>
              </w:rPr>
              <w:t>DateTo</w:t>
            </w:r>
            <w:r>
              <w:t>)</w:t>
            </w:r>
            <w:r w:rsidRPr="00194916">
              <w:t xml:space="preserve">, </w:t>
            </w:r>
          </w:p>
          <w:p w:rsidR="009A6BFD" w:rsidRDefault="002F62D3" w:rsidP="004B00E5">
            <w:pPr>
              <w:pStyle w:val="afc"/>
              <w:numPr>
                <w:ilvl w:val="0"/>
                <w:numId w:val="19"/>
              </w:numPr>
              <w:spacing w:after="0" w:line="240" w:lineRule="auto"/>
              <w:ind w:left="219" w:hanging="219"/>
            </w:pPr>
            <w:r w:rsidRPr="009A6BFD">
              <w:rPr>
                <w:lang w:val="en-US"/>
              </w:rPr>
              <w:t>Posted</w:t>
            </w:r>
            <w:r>
              <w:t xml:space="preserve"> (Отображение финансовых операций за период)</w:t>
            </w:r>
            <w:r w:rsidR="004B00E5">
              <w:t>,</w:t>
            </w:r>
          </w:p>
          <w:p w:rsidR="009A6BFD" w:rsidRDefault="002F62D3" w:rsidP="004B00E5">
            <w:pPr>
              <w:pStyle w:val="afc"/>
              <w:numPr>
                <w:ilvl w:val="0"/>
                <w:numId w:val="19"/>
              </w:numPr>
              <w:spacing w:after="0" w:line="240" w:lineRule="auto"/>
              <w:ind w:left="219" w:hanging="219"/>
            </w:pPr>
            <w:r w:rsidRPr="009A6BFD">
              <w:rPr>
                <w:lang w:val="en-US"/>
              </w:rPr>
              <w:t>LastOperations</w:t>
            </w:r>
            <w:r>
              <w:t xml:space="preserve"> (Последние </w:t>
            </w:r>
            <w:r w:rsidRPr="009A6BFD">
              <w:rPr>
                <w:lang w:val="en-US"/>
              </w:rPr>
              <w:t>n</w:t>
            </w:r>
            <w:r w:rsidRPr="00194916">
              <w:t xml:space="preserve"> </w:t>
            </w:r>
            <w:r>
              <w:t>операций</w:t>
            </w:r>
            <w:r w:rsidR="003A05C3">
              <w:t xml:space="preserve"> за последние 30 дней</w:t>
            </w:r>
            <w:r>
              <w:t>)</w:t>
            </w:r>
            <w:r w:rsidR="004B00E5">
              <w:t>,</w:t>
            </w:r>
          </w:p>
          <w:p w:rsidR="002F62D3" w:rsidRPr="004B00E5" w:rsidRDefault="004B00E5" w:rsidP="00B75994">
            <w:pPr>
              <w:pStyle w:val="afc"/>
              <w:numPr>
                <w:ilvl w:val="0"/>
                <w:numId w:val="19"/>
              </w:numPr>
              <w:spacing w:after="0" w:line="240" w:lineRule="auto"/>
              <w:ind w:left="219" w:hanging="219"/>
            </w:pPr>
            <w:r>
              <w:t>All (Комбинация авторизаций и финансовых операций за период),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4B00E5">
              <w:tab/>
            </w:r>
            <w:r w:rsidRPr="004B00E5">
              <w:tab/>
            </w:r>
            <w:r w:rsidRPr="004B00E5">
              <w:tab/>
            </w:r>
            <w:r w:rsidRPr="004B00E5">
              <w:tab/>
            </w:r>
            <w:r w:rsidRPr="00936181"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4527A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Pr="00DD7A7C">
              <w:rPr>
                <w:b/>
                <w:color w:val="4F81BD"/>
                <w:lang w:val="en-US"/>
              </w:rPr>
              <w:t>LastOperationsNumber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DA7CED" w:rsidRDefault="004527A6" w:rsidP="004B00E5">
            <w:pPr>
              <w:spacing w:after="0" w:line="240" w:lineRule="auto"/>
            </w:pPr>
            <w:r>
              <w:t xml:space="preserve">Используется при значении поля </w:t>
            </w:r>
            <w:r w:rsidRPr="00A10E2D">
              <w:rPr>
                <w:b/>
                <w:lang w:val="en-US"/>
              </w:rPr>
              <w:t>StmtContType</w:t>
            </w:r>
            <w:r w:rsidRPr="00A10E2D">
              <w:t xml:space="preserve"> </w:t>
            </w:r>
            <w:r>
              <w:t xml:space="preserve">= </w:t>
            </w:r>
            <w:r w:rsidRPr="00A10E2D">
              <w:rPr>
                <w:lang w:val="en-US"/>
              </w:rPr>
              <w:t>LastOperations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>
              <w:rPr>
                <w:b/>
                <w:color w:val="4F81BD"/>
                <w:lang w:val="en-US"/>
              </w:rPr>
              <w:t>2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 xml:space="preserve">Значение параметра </w:t>
            </w:r>
            <w:proofErr w:type="gramStart"/>
            <w:r>
              <w:rPr>
                <w:lang w:val="en-US"/>
              </w:rPr>
              <w:t xml:space="preserve">=&lt; </w:t>
            </w:r>
            <w:r>
              <w:t>10</w:t>
            </w:r>
            <w:proofErr w:type="gramEnd"/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>
              <w:t xml:space="preserve">                   </w:t>
            </w:r>
            <w:r w:rsidRPr="001311CF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83322C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 xml:space="preserve">              </w:t>
            </w:r>
            <w:r w:rsidRPr="001311CF">
              <w:t>&lt;ParmCode&gt;Balance&lt;/ParmCode&gt;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>Признак, чтобы в ответе на запрос возвращалась информация о балансе контракта</w:t>
            </w: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t xml:space="preserve">                                                                       </w:t>
            </w:r>
            <w:r w:rsidRPr="001311CF">
              <w:t>&lt;Value&gt;Y&lt;/Value&gt;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>
              <w:lastRenderedPageBreak/>
              <w:t xml:space="preserve">                                                          </w:t>
            </w:r>
            <w:r w:rsidRPr="001311CF"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  <w:tr w:rsidR="002F62D3" w:rsidRPr="005009C6" w:rsidTr="009A0899">
        <w:trPr>
          <w:cantSplit/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2F62D3" w:rsidRPr="00936181" w:rsidRDefault="002F62D3" w:rsidP="004B00E5">
            <w:pPr>
              <w:spacing w:after="0" w:line="240" w:lineRule="auto"/>
            </w:pPr>
          </w:p>
        </w:tc>
      </w:tr>
    </w:tbl>
    <w:p w:rsidR="002F62D3" w:rsidRPr="00A10E2D" w:rsidRDefault="004B00E5" w:rsidP="002F62D3">
      <w:r>
        <w:lastRenderedPageBreak/>
        <w:br w:type="textWrapping" w:clear="all"/>
      </w:r>
    </w:p>
    <w:p w:rsidR="00696743" w:rsidRPr="001A03A0" w:rsidRDefault="00696743" w:rsidP="00696743">
      <w:pPr>
        <w:rPr>
          <w:rStyle w:val="aff4"/>
          <w:lang w:val="en-US"/>
        </w:rPr>
      </w:pPr>
      <w:r w:rsidRPr="001A03A0">
        <w:rPr>
          <w:rStyle w:val="aff4"/>
        </w:rPr>
        <w:t>Описание ответа</w:t>
      </w:r>
      <w:r w:rsidR="001A03A0" w:rsidRPr="001A03A0">
        <w:rPr>
          <w:rStyle w:val="aff4"/>
        </w:rPr>
        <w:t>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517"/>
        <w:gridCol w:w="2830"/>
      </w:tblGrid>
      <w:tr w:rsidR="00696743" w:rsidRPr="00FD299E" w:rsidTr="00306A94">
        <w:trPr>
          <w:trHeight w:val="263"/>
        </w:trPr>
        <w:tc>
          <w:tcPr>
            <w:tcW w:w="34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696743" w:rsidRPr="005009C6" w:rsidRDefault="00696743" w:rsidP="0069674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696743" w:rsidRPr="005009C6" w:rsidRDefault="00696743" w:rsidP="00696743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696743" w:rsidRPr="00C7162F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  <w:rPr>
                <w:lang w:val="en-US"/>
              </w:rPr>
            </w:pPr>
            <w:r w:rsidRPr="003B383B">
              <w:rPr>
                <w:lang w:val="en-US"/>
              </w:rPr>
              <w:t>&lt;UFXMsg resp_class="</w:t>
            </w:r>
            <w:r w:rsidRPr="00EC7713">
              <w:rPr>
                <w:i/>
                <w:color w:val="4F81BD"/>
                <w:lang w:val="en-US"/>
              </w:rPr>
              <w:t>I</w:t>
            </w:r>
            <w:r w:rsidRPr="003B383B">
              <w:rPr>
                <w:lang w:val="en-US"/>
              </w:rPr>
              <w:t>" resp_code="</w:t>
            </w:r>
            <w:r w:rsidRPr="00EC7713">
              <w:rPr>
                <w:i/>
                <w:color w:val="4F81BD"/>
                <w:lang w:val="en-US"/>
              </w:rPr>
              <w:t>0</w:t>
            </w:r>
            <w:r w:rsidRPr="003B383B">
              <w:rPr>
                <w:lang w:val="en-US"/>
              </w:rPr>
              <w:t>" direction="</w:t>
            </w:r>
            <w:r w:rsidRPr="00EC7713">
              <w:rPr>
                <w:i/>
                <w:color w:val="4F81BD"/>
                <w:lang w:val="en-US"/>
              </w:rPr>
              <w:t>Rs</w:t>
            </w:r>
            <w:r w:rsidRPr="003B383B">
              <w:rPr>
                <w:lang w:val="en-US"/>
              </w:rPr>
              <w:t>" msg_type="</w:t>
            </w:r>
            <w:r w:rsidRPr="00EC7713">
              <w:rPr>
                <w:color w:val="4F81BD"/>
                <w:lang w:val="en-US"/>
              </w:rPr>
              <w:t>Doc</w:t>
            </w:r>
            <w:r w:rsidRPr="003B383B">
              <w:rPr>
                <w:lang w:val="en-US"/>
              </w:rPr>
              <w:t>" scheme="</w:t>
            </w:r>
            <w:r w:rsidRPr="00EC7713">
              <w:rPr>
                <w:color w:val="4F81BD"/>
                <w:lang w:val="en-US"/>
              </w:rPr>
              <w:t>WAY4Doc</w:t>
            </w:r>
            <w:r w:rsidRPr="003B383B">
              <w:rPr>
                <w:lang w:val="en-US"/>
              </w:rPr>
              <w:t>" version="</w:t>
            </w:r>
            <w:r w:rsidRPr="00EC7713">
              <w:rPr>
                <w:color w:val="4F81BD"/>
                <w:lang w:val="en-US"/>
              </w:rPr>
              <w:t>2.0</w:t>
            </w:r>
            <w:r w:rsidRPr="003B383B">
              <w:rPr>
                <w:lang w:val="en-US"/>
              </w:rPr>
              <w:t>"&gt;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EC771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C7713" w:rsidRPr="003B383B" w:rsidRDefault="0084142A" w:rsidP="00696743">
            <w:pPr>
              <w:spacing w:after="0" w:line="240" w:lineRule="auto"/>
            </w:pPr>
            <w:r>
              <w:rPr>
                <w:lang w:val="en-US"/>
              </w:rPr>
              <w:t xml:space="preserve">    </w:t>
            </w:r>
            <w:r w:rsidR="00EC7713" w:rsidRPr="003B383B">
              <w:t>&lt;MsgId&gt;</w:t>
            </w:r>
            <w:r w:rsidR="00EC7713" w:rsidRPr="00EC7713">
              <w:rPr>
                <w:color w:val="4F81BD"/>
              </w:rPr>
              <w:t>AAA-555-333-EEE-23124141</w:t>
            </w:r>
            <w:r w:rsidR="00EC7713" w:rsidRPr="003B383B">
              <w:t>&lt;/MsgId&gt;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C7713" w:rsidRPr="003B383B" w:rsidRDefault="00EC7713" w:rsidP="00CF5F18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EC7713" w:rsidRPr="008F1182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C7713" w:rsidRPr="003B383B" w:rsidRDefault="0084142A" w:rsidP="00696743">
            <w:pPr>
              <w:spacing w:after="0" w:line="240" w:lineRule="auto"/>
            </w:pPr>
            <w:r>
              <w:t xml:space="preserve">    </w:t>
            </w:r>
            <w:r w:rsidR="00EC7713" w:rsidRPr="003B383B">
              <w:t>&lt;Source app="</w:t>
            </w:r>
            <w:r w:rsidR="00EC7713" w:rsidRPr="00EC7713">
              <w:rPr>
                <w:color w:val="4F81BD"/>
                <w:lang w:val="en-US"/>
              </w:rPr>
              <w:t>Bank1</w:t>
            </w:r>
            <w:r w:rsidR="00EC7713" w:rsidRPr="003B383B">
              <w:t>"/&gt;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C7713" w:rsidRPr="003B383B" w:rsidRDefault="00EC7713" w:rsidP="00CF5F18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</w:t>
            </w:r>
            <w:r w:rsidR="00696743" w:rsidRPr="003B383B">
              <w:t>&lt;MsgData&gt;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</w:t>
            </w:r>
            <w:r w:rsidR="00696743" w:rsidRPr="003B383B">
              <w:t>&lt;Doc&gt;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&lt;TransType&gt;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&lt;TransCode&gt;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AE3D3A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F50541">
            <w:pPr>
              <w:spacing w:after="0" w:line="240" w:lineRule="auto"/>
            </w:pPr>
            <w:r>
              <w:t xml:space="preserve">                    </w:t>
            </w:r>
            <w:r w:rsidR="00696743" w:rsidRPr="003B383B">
              <w:t>&lt;MsgCode&gt;</w:t>
            </w:r>
            <w:r w:rsidR="00F50541" w:rsidRPr="00F50541">
              <w:rPr>
                <w:color w:val="4F81BD"/>
              </w:rPr>
              <w:t>01000</w:t>
            </w:r>
            <w:r w:rsidR="00F50541" w:rsidRPr="00F50541">
              <w:rPr>
                <w:color w:val="4F81BD"/>
                <w:lang w:val="en-US"/>
              </w:rPr>
              <w:t>S</w:t>
            </w:r>
            <w:r w:rsidR="00696743" w:rsidRPr="003B383B">
              <w:t>&lt;/MsgCode&gt;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&lt;/TransCode&gt;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&lt;/TransType&gt;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&lt;DocRefSet&gt;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936181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696743" w:rsidRPr="003B383B">
              <w:t>&lt;ParmCode&gt;</w:t>
            </w:r>
            <w:r w:rsidR="00126C95">
              <w:rPr>
                <w:color w:val="4F81BD"/>
                <w:lang w:val="en-US"/>
              </w:rPr>
              <w:t>R</w:t>
            </w:r>
            <w:r w:rsidR="00696743" w:rsidRPr="00F50541">
              <w:rPr>
                <w:color w:val="4F81BD"/>
              </w:rPr>
              <w:t>RN</w:t>
            </w:r>
            <w:r w:rsidR="00696743" w:rsidRPr="003B383B">
              <w:t>&lt;/ParmCode&gt;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696743" w:rsidRPr="003B383B"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12</w:t>
            </w:r>
            <w:r w:rsidR="00696743" w:rsidRPr="003B383B">
              <w:t>&lt;/Value&gt;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&lt;/Parm&gt;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696743" w:rsidRPr="003B383B">
              <w:t>&lt;ParmCode&gt;</w:t>
            </w:r>
            <w:r w:rsidR="00696743" w:rsidRPr="00F50541">
              <w:rPr>
                <w:b/>
                <w:color w:val="4F81BD"/>
              </w:rPr>
              <w:t>AuthCode</w:t>
            </w:r>
            <w:r w:rsidR="00696743" w:rsidRPr="003B383B">
              <w:t>&lt;/ParmCode&gt;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696743" w:rsidRPr="003B383B">
              <w:t>&lt;Value&gt;</w:t>
            </w:r>
            <w:r w:rsidR="00696743" w:rsidRPr="00F50541">
              <w:rPr>
                <w:i/>
                <w:color w:val="4F81BD"/>
              </w:rPr>
              <w:t>500722</w:t>
            </w:r>
            <w:r w:rsidR="00696743" w:rsidRPr="003B383B">
              <w:t>&lt;/Value&gt;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  <w:r w:rsidRPr="003B383B">
              <w:t>Код авторизации</w:t>
            </w: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&lt;/Parm&gt;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&lt;/DocRefSet&gt;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AB436B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&lt;Requestor&gt;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&lt;ContractNumber&gt;</w:t>
            </w:r>
            <w:r w:rsidR="005D3452">
              <w:rPr>
                <w:color w:val="4F81BD"/>
              </w:rPr>
              <w:t>4015*5454</w:t>
            </w:r>
            <w:r w:rsidR="00696743" w:rsidRPr="003B383B">
              <w:t>&lt;/ContractNumber&gt;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1A03A0" w:rsidRDefault="00E361FE" w:rsidP="00696743">
            <w:pPr>
              <w:spacing w:after="0" w:line="240" w:lineRule="auto"/>
              <w:rPr>
                <w:lang w:val="en-US"/>
              </w:rPr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&lt;/Requestor&gt;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&lt;Source&gt;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696743" w:rsidRPr="003B383B">
              <w:t>&lt;ContractNumber&gt;</w:t>
            </w:r>
            <w:r w:rsidR="00696743" w:rsidRPr="00F50541">
              <w:rPr>
                <w:color w:val="4F81BD"/>
              </w:rPr>
              <w:t>99999999</w:t>
            </w:r>
            <w:r w:rsidR="00696743" w:rsidRPr="003B383B">
              <w:t>&lt;/ContractNumber&gt;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696743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696743" w:rsidRPr="003B383B">
              <w:t>&lt;/Source&gt;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696743" w:rsidRPr="003B383B" w:rsidRDefault="00696743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ED2C4B" w:rsidRPr="003B383B">
              <w:t>&lt;ResultDtls&gt;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lastRenderedPageBreak/>
              <w:t xml:space="preserve">                </w:t>
            </w:r>
            <w:r w:rsidR="00ED2C4B" w:rsidRPr="003B383B">
              <w:t>&lt;Parm&gt;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</w:t>
            </w:r>
            <w:r w:rsidR="00ED2C4B" w:rsidRPr="003B383B">
              <w:t>&lt;ParmCode&gt;</w:t>
            </w:r>
            <w:r w:rsidR="00ED2C4B" w:rsidRPr="00F50541">
              <w:rPr>
                <w:color w:val="4F81BD"/>
              </w:rPr>
              <w:t>StmtType</w:t>
            </w:r>
            <w:r w:rsidR="00ED2C4B" w:rsidRPr="003B383B">
              <w:t>&lt;/ParmCode&gt;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ED2C4B" w:rsidRPr="003B383B">
              <w:t>&lt;Value&gt;</w:t>
            </w:r>
            <w:r w:rsidR="00ED2C4B">
              <w:rPr>
                <w:color w:val="4F81BD"/>
                <w:lang w:val="en-US"/>
              </w:rPr>
              <w:t>Additional</w:t>
            </w:r>
            <w:r w:rsidR="00ED2C4B" w:rsidRPr="003B383B">
              <w:t>&lt;/Value&gt;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ED2C4B" w:rsidRPr="003B383B">
              <w:t>&lt;/Parm&gt;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ED2C4B" w:rsidRPr="003B383B">
              <w:t>&lt;Parm&gt;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</w:t>
            </w:r>
            <w:r w:rsidR="00ED2C4B" w:rsidRPr="003B383B">
              <w:t>&lt;ParmCode&gt;</w:t>
            </w:r>
            <w:r w:rsidR="00ED2C4B" w:rsidRPr="00F87978">
              <w:rPr>
                <w:color w:val="4F81BD"/>
              </w:rPr>
              <w:t>Balance</w:t>
            </w:r>
            <w:r w:rsidR="00ED2C4B" w:rsidRPr="003B383B">
              <w:t>&lt;/ParmCode&gt;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ED2C4B" w:rsidRPr="003B383B">
              <w:t>&lt;Value&gt;</w:t>
            </w:r>
            <w:r w:rsidR="00ED2C4B" w:rsidRPr="00F87978">
              <w:rPr>
                <w:color w:val="4F81BD"/>
              </w:rPr>
              <w:t>Y</w:t>
            </w:r>
            <w:r w:rsidR="00ED2C4B" w:rsidRPr="003B383B">
              <w:t>&lt;/Value&gt;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ED2C4B" w:rsidRPr="003B383B">
              <w:t>&lt;/Parm&gt;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ED2C4B" w:rsidRPr="003B383B">
              <w:t>&lt;/ResultDtls&gt;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</w:t>
            </w:r>
            <w:r w:rsidR="00ED2C4B" w:rsidRPr="003B383B">
              <w:t>&lt;DataRs&gt;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ED2C4B" w:rsidRPr="003B383B">
              <w:t>&lt;Balances&gt;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ED2C4B" w:rsidRPr="003B383B">
              <w:t>&lt;Balance&gt;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83322C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3417DE">
            <w:pPr>
              <w:spacing w:after="0" w:line="240" w:lineRule="auto"/>
            </w:pPr>
            <w:r>
              <w:t xml:space="preserve">                        </w:t>
            </w:r>
            <w:r w:rsidR="00ED2C4B" w:rsidRPr="003B383B">
              <w:t>&lt;Name&gt;</w:t>
            </w:r>
            <w:r w:rsidR="00ED2C4B" w:rsidRPr="00F87978">
              <w:rPr>
                <w:b/>
                <w:color w:val="4F81BD"/>
              </w:rPr>
              <w:t>AVAILABLE</w:t>
            </w:r>
            <w:r w:rsidR="00ED2C4B" w:rsidRPr="003B383B">
              <w:t>&lt;/Name&gt;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Default="00ED2C4B" w:rsidP="003417DE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3417DE">
            <w:pPr>
              <w:spacing w:after="0" w:line="240" w:lineRule="auto"/>
            </w:pPr>
            <w:r>
              <w:t xml:space="preserve">                        </w:t>
            </w:r>
            <w:r w:rsidR="00ED2C4B" w:rsidRPr="003B383B">
              <w:t>&lt;Amount&gt;</w:t>
            </w:r>
            <w:r w:rsidR="00ED2C4B" w:rsidRPr="00F87978">
              <w:rPr>
                <w:i/>
                <w:color w:val="4F81BD"/>
              </w:rPr>
              <w:t>5718.00</w:t>
            </w:r>
            <w:r w:rsidR="00ED2C4B" w:rsidRPr="003B383B">
              <w:t>&lt;/Amount&gt;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1A03A0" w:rsidRDefault="00ED2C4B" w:rsidP="003417DE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3417DE">
            <w:pPr>
              <w:spacing w:after="0" w:line="240" w:lineRule="auto"/>
            </w:pPr>
            <w:r>
              <w:t xml:space="preserve">                        </w:t>
            </w:r>
            <w:r w:rsidR="00ED2C4B" w:rsidRPr="003B383B">
              <w:t>&lt;Currency&gt;</w:t>
            </w:r>
            <w:r w:rsidR="00ED2C4B" w:rsidRPr="00F87978">
              <w:rPr>
                <w:i/>
                <w:color w:val="4F81BD"/>
              </w:rPr>
              <w:t>RUR</w:t>
            </w:r>
            <w:r w:rsidR="00ED2C4B" w:rsidRPr="003B383B">
              <w:t>&lt;/Currency&gt;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3417DE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3417DE">
            <w:pPr>
              <w:spacing w:after="0" w:line="240" w:lineRule="auto"/>
            </w:pPr>
            <w:r>
              <w:t xml:space="preserve">                    </w:t>
            </w:r>
            <w:r w:rsidR="00ED2C4B" w:rsidRPr="003B383B">
              <w:t>&lt;/Balance&gt;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3417DE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ED2C4B" w:rsidRPr="003B383B">
              <w:t>&lt;Balance&gt;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    </w:t>
            </w:r>
            <w:r w:rsidR="00ED2C4B" w:rsidRPr="003B383B">
              <w:t>&lt;Name&gt;</w:t>
            </w:r>
            <w:r w:rsidR="00ED2C4B" w:rsidRPr="00F87978">
              <w:rPr>
                <w:b/>
                <w:color w:val="4F81BD"/>
              </w:rPr>
              <w:t>CR_LIMIT</w:t>
            </w:r>
            <w:r w:rsidR="00ED2C4B" w:rsidRPr="003B383B">
              <w:t>&lt;/Name&gt;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    </w:t>
            </w:r>
            <w:r w:rsidR="00ED2C4B" w:rsidRPr="003B383B">
              <w:t>&lt;Amount&gt;</w:t>
            </w:r>
            <w:r w:rsidR="00ED2C4B" w:rsidRPr="00F87978">
              <w:rPr>
                <w:i/>
                <w:color w:val="4F81BD"/>
              </w:rPr>
              <w:t>10000.00</w:t>
            </w:r>
            <w:r w:rsidR="00ED2C4B" w:rsidRPr="003B383B">
              <w:t>&lt;/Amount&gt;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50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1A03A0">
            <w:pPr>
              <w:spacing w:after="0" w:line="240" w:lineRule="auto"/>
            </w:pPr>
            <w:r>
              <w:t xml:space="preserve">                        </w:t>
            </w:r>
            <w:r w:rsidR="00ED2C4B" w:rsidRPr="003B383B">
              <w:t>&lt;Currency&gt;</w:t>
            </w:r>
            <w:r w:rsidR="00ED2C4B" w:rsidRPr="00F87978">
              <w:rPr>
                <w:i/>
                <w:color w:val="4F81BD"/>
              </w:rPr>
              <w:t>RUR</w:t>
            </w:r>
            <w:r w:rsidR="00ED2C4B" w:rsidRPr="003B383B">
              <w:t>&lt;/Currency&gt;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    </w:t>
            </w:r>
            <w:r w:rsidR="00ED2C4B" w:rsidRPr="003B383B">
              <w:t>&lt;/Balance&gt;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84142A" w:rsidP="00696743">
            <w:pPr>
              <w:spacing w:after="0" w:line="240" w:lineRule="auto"/>
            </w:pPr>
            <w:r>
              <w:t xml:space="preserve">                </w:t>
            </w:r>
            <w:r w:rsidR="00ED2C4B" w:rsidRPr="003B383B">
              <w:t>&lt;/Balances&gt;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  <w:r>
              <w:t xml:space="preserve">                        </w:t>
            </w:r>
            <w:r w:rsidRPr="009E78D1">
              <w:t>&lt;Stmt&gt;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ED2C4B" w:rsidP="0084142A">
            <w:pPr>
              <w:spacing w:after="0" w:line="240" w:lineRule="auto"/>
            </w:pPr>
            <w:r w:rsidRPr="005D3452">
              <w:t xml:space="preserve">                        </w:t>
            </w:r>
            <w:r w:rsidR="0084142A">
              <w:rPr>
                <w:lang w:val="en-US"/>
              </w:rPr>
              <w:t xml:space="preserve">    </w:t>
            </w:r>
            <w:r w:rsidRPr="005D3452"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Additional</w:t>
            </w:r>
            <w:r w:rsidRPr="005D3452">
              <w:t>Stmt&gt;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696743">
            <w:pPr>
              <w:spacing w:after="0" w:line="240" w:lineRule="auto"/>
              <w:rPr>
                <w:lang w:val="en-US"/>
              </w:rPr>
            </w:pPr>
            <w:r>
              <w:t xml:space="preserve">                </w:t>
            </w:r>
            <w:r>
              <w:rPr>
                <w:lang w:val="en-US"/>
              </w:rPr>
              <w:t xml:space="preserve">                </w:t>
            </w:r>
            <w:r w:rsidR="00ED2C4B" w:rsidRPr="005D3452">
              <w:t>&lt;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StmtItem</w:t>
            </w:r>
            <w:r w:rsidR="00ED2C4B" w:rsidRPr="005D3452"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696743">
            <w:pPr>
              <w:spacing w:after="0" w:line="240" w:lineRule="auto"/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                                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PostingDetails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B33C7F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696743">
            <w:pPr>
              <w:spacing w:after="0" w:line="240" w:lineRule="auto"/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                                    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AccountAmount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B33C7F" w:rsidP="00696743">
            <w:pPr>
              <w:spacing w:after="0" w:line="240" w:lineRule="auto"/>
            </w:pPr>
            <w:r>
              <w:t>Сумма транзакции в валюте счета карты</w:t>
            </w:r>
          </w:p>
        </w:tc>
      </w:tr>
      <w:tr w:rsidR="00ED2C4B" w:rsidRPr="00326227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84142A">
            <w:pPr>
              <w:tabs>
                <w:tab w:val="left" w:pos="1290"/>
              </w:tabs>
              <w:spacing w:after="0" w:line="240" w:lineRule="auto"/>
            </w:pPr>
            <w:r w:rsidRPr="00306A94">
              <w:rPr>
                <w:rFonts w:eastAsia="Times New Roman" w:cs="Arial"/>
                <w:color w:val="0000FF"/>
                <w:highlight w:val="white"/>
                <w:lang w:eastAsia="ru-RU"/>
              </w:rPr>
              <w:t xml:space="preserve">                                            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Type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ED2C4B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Full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Type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Default="005D3452" w:rsidP="00696743">
            <w:pPr>
              <w:spacing w:after="0" w:line="240" w:lineRule="auto"/>
            </w:pPr>
            <w:r>
              <w:t xml:space="preserve">Для авторизаций значение </w:t>
            </w:r>
            <w:r>
              <w:rPr>
                <w:lang w:val="en-US"/>
              </w:rPr>
              <w:t>Blocked</w:t>
            </w:r>
            <w:r w:rsidR="003C0EFB">
              <w:t>.</w:t>
            </w:r>
          </w:p>
          <w:p w:rsidR="00ED2C4B" w:rsidRPr="005D3452" w:rsidRDefault="005D3452" w:rsidP="00696743">
            <w:pPr>
              <w:spacing w:after="0" w:line="240" w:lineRule="auto"/>
            </w:pPr>
            <w:r>
              <w:t xml:space="preserve">Для финансовых документов </w:t>
            </w:r>
            <w:r>
              <w:rPr>
                <w:lang w:val="en-US"/>
              </w:rPr>
              <w:t>Full</w:t>
            </w: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84142A">
            <w:pPr>
              <w:spacing w:after="0" w:line="240" w:lineRule="auto"/>
            </w:pPr>
            <w:r w:rsidRPr="00306A94">
              <w:rPr>
                <w:rFonts w:eastAsia="Times New Roman" w:cs="Arial"/>
                <w:color w:val="0000FF"/>
                <w:highlight w:val="white"/>
                <w:lang w:eastAsia="ru-RU"/>
              </w:rPr>
              <w:t xml:space="preserve">                                            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Currency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ED2C4B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USD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Currency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3C0EFB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696743">
            <w:pPr>
              <w:spacing w:after="0" w:line="240" w:lineRule="auto"/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                                        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Amount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ED2C4B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421.83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Amount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C0EFB" w:rsidRDefault="003C0EFB" w:rsidP="003C0EFB">
            <w:pPr>
              <w:spacing w:after="0" w:line="240" w:lineRule="auto"/>
            </w:pPr>
            <w:r>
              <w:t>Значение</w:t>
            </w:r>
            <w:r w:rsidRPr="003C0EFB">
              <w:t xml:space="preserve"> </w:t>
            </w:r>
            <w:r w:rsidRPr="003C0EFB">
              <w:rPr>
                <w:lang w:val="en-US"/>
              </w:rPr>
              <w:t>credit</w:t>
            </w:r>
            <w:r w:rsidRPr="003C0EFB">
              <w:t>_</w:t>
            </w:r>
            <w:r w:rsidRPr="003C0EFB">
              <w:rPr>
                <w:lang w:val="en-US"/>
              </w:rPr>
              <w:t>history</w:t>
            </w:r>
            <w:r w:rsidRPr="003C0EFB">
              <w:t>.</w:t>
            </w:r>
            <w:r w:rsidRPr="003C0EFB">
              <w:rPr>
                <w:lang w:val="en-US"/>
              </w:rPr>
              <w:t>base</w:t>
            </w:r>
            <w:r w:rsidRPr="003C0EFB">
              <w:t>_</w:t>
            </w:r>
            <w:r w:rsidRPr="003C0EFB">
              <w:rPr>
                <w:lang w:val="en-US"/>
              </w:rPr>
              <w:t>amount</w:t>
            </w:r>
            <w:r w:rsidRPr="003C0EFB">
              <w:t xml:space="preserve"> </w:t>
            </w:r>
            <w:r>
              <w:t>для</w:t>
            </w:r>
            <w:r w:rsidRPr="003C0EFB">
              <w:t xml:space="preserve"> </w:t>
            </w:r>
            <w:r>
              <w:t>авторизаций</w:t>
            </w:r>
            <w:r w:rsidRPr="003C0EFB">
              <w:t xml:space="preserve"> </w:t>
            </w:r>
            <w:r>
              <w:t xml:space="preserve">или значение </w:t>
            </w:r>
            <w:r w:rsidRPr="003C0EFB">
              <w:t>entry.amount</w:t>
            </w:r>
            <w:r>
              <w:t xml:space="preserve"> для финансовых документов</w:t>
            </w:r>
          </w:p>
        </w:tc>
      </w:tr>
      <w:tr w:rsidR="00ED2C4B" w:rsidRPr="003C0EFB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C0EFB" w:rsidRDefault="0084142A" w:rsidP="0084142A">
            <w:pPr>
              <w:spacing w:after="0" w:line="240" w:lineRule="auto"/>
              <w:rPr>
                <w:lang w:val="en-US"/>
              </w:rPr>
            </w:pPr>
            <w:r w:rsidRPr="003C0EFB">
              <w:rPr>
                <w:rFonts w:eastAsia="Times New Roman" w:cs="Arial"/>
                <w:color w:val="0000FF"/>
                <w:highlight w:val="white"/>
                <w:lang w:eastAsia="ru-RU"/>
              </w:rPr>
              <w:t xml:space="preserve">                                        </w:t>
            </w:r>
            <w:r w:rsidR="00ED2C4B" w:rsidRPr="003C0EFB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ED2C4B" w:rsidRPr="003C0EFB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AccountAmount</w:t>
            </w:r>
            <w:r w:rsidR="00ED2C4B" w:rsidRPr="003C0EFB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C0EFB" w:rsidRDefault="00ED2C4B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84142A" w:rsidP="00696743">
            <w:pPr>
              <w:spacing w:after="0" w:line="240" w:lineRule="auto"/>
            </w:pPr>
            <w:r w:rsidRPr="003C0EFB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                                    </w:t>
            </w:r>
            <w:r w:rsidR="00ED2C4B" w:rsidRPr="003C0EFB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ED2C4B" w:rsidRPr="003C0EFB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Processin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gStatus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ED2C4B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Posted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ED2C4B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ProcessingStatus</w:t>
            </w:r>
            <w:r w:rsidR="00ED2C4B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7A1960" w:rsidRDefault="007A1960" w:rsidP="00696743">
            <w:pPr>
              <w:spacing w:after="0" w:line="240" w:lineRule="auto"/>
            </w:pPr>
            <w:r>
              <w:t xml:space="preserve">Статус документа в процессинге </w:t>
            </w:r>
            <w:r>
              <w:rPr>
                <w:lang w:val="en-US"/>
              </w:rPr>
              <w:t>Posted</w:t>
            </w:r>
            <w:r w:rsidRPr="007A1960">
              <w:t xml:space="preserve"> </w:t>
            </w:r>
            <w:r>
              <w:t>–</w:t>
            </w:r>
            <w:r w:rsidRPr="007A1960">
              <w:t xml:space="preserve"> </w:t>
            </w:r>
            <w:r>
              <w:lastRenderedPageBreak/>
              <w:t>отпостированная операция</w:t>
            </w:r>
            <w:r w:rsidRPr="007A1960">
              <w:t xml:space="preserve">; </w:t>
            </w:r>
            <w:r>
              <w:rPr>
                <w:lang w:val="en-US"/>
              </w:rPr>
              <w:t>Active</w:t>
            </w:r>
            <w:r>
              <w:t xml:space="preserve"> – не отпостированная операция</w:t>
            </w: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ED2C4B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lastRenderedPageBreak/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Status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ED2C4B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RespClass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Information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RespClass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7A1960" w:rsidP="00696743">
            <w:pPr>
              <w:spacing w:after="0" w:line="240" w:lineRule="auto"/>
            </w:pPr>
            <w:r>
              <w:t>Служебная информация</w:t>
            </w: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ED2C4B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RespCode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0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RespCode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ED2C4B" w:rsidP="00696743">
            <w:pPr>
              <w:spacing w:after="0" w:line="240" w:lineRule="auto"/>
            </w:pPr>
          </w:p>
        </w:tc>
      </w:tr>
      <w:tr w:rsidR="00ED2C4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5D3452" w:rsidRDefault="00ED2C4B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RespText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Successfully completed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RespText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ED2C4B" w:rsidRPr="003B383B" w:rsidRDefault="007A1960" w:rsidP="00696743">
            <w:pPr>
              <w:spacing w:after="0" w:line="240" w:lineRule="auto"/>
            </w:pPr>
            <w:r>
              <w:t xml:space="preserve">Статус 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84142A" w:rsidP="00326227">
            <w:pPr>
              <w:tabs>
                <w:tab w:val="left" w:pos="1427"/>
              </w:tabs>
              <w:spacing w:after="0" w:line="240" w:lineRule="auto"/>
            </w:pPr>
            <w: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PostingStatus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Posted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PostingStatus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5937C4">
            <w:pPr>
              <w:spacing w:after="0" w:line="240" w:lineRule="auto"/>
            </w:pPr>
            <w:r>
              <w:t>Служебная информация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84142A" w:rsidP="00326227">
            <w:pPr>
              <w:tabs>
                <w:tab w:val="left" w:pos="964"/>
              </w:tabs>
              <w:spacing w:after="0" w:line="240" w:lineRule="auto"/>
            </w:pPr>
            <w: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Status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696743">
            <w:pPr>
              <w:spacing w:after="0" w:line="240" w:lineRule="auto"/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PostingDetails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696743">
            <w:pPr>
              <w:spacing w:after="0" w:line="240" w:lineRule="auto"/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DocData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TransType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TransCode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696743">
            <w:pPr>
              <w:spacing w:after="0" w:line="240" w:lineRule="auto"/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FinCategory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N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FinCategory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696743">
            <w:pPr>
              <w:spacing w:after="0" w:line="240" w:lineRule="auto"/>
            </w:pPr>
            <w:r>
              <w:rPr>
                <w:rFonts w:ascii="Times New Roman CYR" w:hAnsi="Times New Roman CYR" w:cs="Times New Roman CYR"/>
                <w:kern w:val="2"/>
              </w:rPr>
              <w:t xml:space="preserve">‘N’ - Financial или ‘Y’ - Authorization, в зависимости </w:t>
            </w:r>
            <w:proofErr w:type="gramStart"/>
            <w:r>
              <w:rPr>
                <w:rFonts w:ascii="Times New Roman CYR" w:hAnsi="Times New Roman CYR" w:cs="Times New Roman CYR"/>
                <w:kern w:val="2"/>
              </w:rPr>
              <w:t>от  значения</w:t>
            </w:r>
            <w:proofErr w:type="gramEnd"/>
            <w:r>
              <w:rPr>
                <w:rFonts w:ascii="Times New Roman CYR" w:hAnsi="Times New Roman CYR" w:cs="Times New Roman CYR"/>
                <w:kern w:val="2"/>
              </w:rPr>
              <w:t xml:space="preserve"> в DOC.IS_AUTHORIZATION</w:t>
            </w:r>
          </w:p>
        </w:tc>
      </w:tr>
      <w:tr w:rsidR="007A1960" w:rsidRPr="00C7162F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326227">
            <w:pPr>
              <w:spacing w:after="0" w:line="240" w:lineRule="auto"/>
              <w:ind w:firstLine="706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RequestCategory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P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RequestCategory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Default="007A1960" w:rsidP="00696743">
            <w:pPr>
              <w:spacing w:after="0" w:line="240" w:lineRule="auto"/>
              <w:rPr>
                <w:rStyle w:val="schemasubdata1"/>
              </w:rPr>
            </w:pPr>
            <w:r w:rsidRPr="00E469FE">
              <w:rPr>
                <w:rStyle w:val="schemasubdata1"/>
                <w:sz w:val="20"/>
                <w:szCs w:val="20"/>
              </w:rPr>
              <w:t>Возможные</w:t>
            </w:r>
            <w:r w:rsidRPr="003A05C3">
              <w:rPr>
                <w:rStyle w:val="schemasubdata1"/>
                <w:sz w:val="20"/>
                <w:szCs w:val="20"/>
              </w:rPr>
              <w:t xml:space="preserve"> </w:t>
            </w:r>
            <w:r w:rsidRPr="00E469FE">
              <w:rPr>
                <w:rStyle w:val="schemasubdata1"/>
                <w:sz w:val="20"/>
                <w:szCs w:val="20"/>
              </w:rPr>
              <w:t>значения</w:t>
            </w:r>
            <w:r w:rsidRPr="003A05C3">
              <w:rPr>
                <w:rStyle w:val="schemasubdata1"/>
                <w:sz w:val="20"/>
                <w:szCs w:val="20"/>
              </w:rPr>
              <w:t>:</w:t>
            </w:r>
            <w:r w:rsidRPr="003A05C3">
              <w:rPr>
                <w:rStyle w:val="schemasubdata1"/>
              </w:rPr>
              <w:t xml:space="preserve"> </w:t>
            </w:r>
          </w:p>
          <w:p w:rsidR="007A1960" w:rsidRDefault="007A1960" w:rsidP="00696743">
            <w:pPr>
              <w:spacing w:after="0" w:line="240" w:lineRule="auto"/>
              <w:rPr>
                <w:rStyle w:val="schemasubdata1"/>
              </w:rPr>
            </w:pPr>
            <w:r w:rsidRPr="003A05C3">
              <w:rPr>
                <w:rStyle w:val="schemasubdata1"/>
              </w:rPr>
              <w:t>'</w:t>
            </w:r>
            <w:r w:rsidRPr="00E469FE">
              <w:rPr>
                <w:rStyle w:val="schemasubdata1"/>
                <w:lang w:val="en-US"/>
              </w:rPr>
              <w:t>Q</w:t>
            </w:r>
            <w:r w:rsidRPr="003A05C3">
              <w:rPr>
                <w:rStyle w:val="schemasubdata1"/>
              </w:rPr>
              <w:t xml:space="preserve">' - </w:t>
            </w:r>
            <w:r w:rsidRPr="00E469FE">
              <w:rPr>
                <w:rStyle w:val="schemasubdata1"/>
                <w:lang w:val="en-US"/>
              </w:rPr>
              <w:t>Request</w:t>
            </w:r>
            <w:r w:rsidRPr="003A05C3">
              <w:rPr>
                <w:rStyle w:val="schemasubdata1"/>
              </w:rPr>
              <w:t>;</w:t>
            </w:r>
          </w:p>
          <w:p w:rsidR="007A1960" w:rsidRDefault="007A1960" w:rsidP="00696743">
            <w:pPr>
              <w:spacing w:after="0" w:line="240" w:lineRule="auto"/>
              <w:rPr>
                <w:rStyle w:val="schemasubdata1"/>
              </w:rPr>
            </w:pPr>
            <w:r w:rsidRPr="003A05C3">
              <w:rPr>
                <w:rStyle w:val="schemasubdata1"/>
              </w:rPr>
              <w:t>'</w:t>
            </w:r>
            <w:r w:rsidRPr="00E469FE">
              <w:rPr>
                <w:rStyle w:val="schemasubdata1"/>
                <w:lang w:val="en-US"/>
              </w:rPr>
              <w:t>P</w:t>
            </w:r>
            <w:r w:rsidRPr="003A05C3">
              <w:rPr>
                <w:rStyle w:val="schemasubdata1"/>
              </w:rPr>
              <w:t xml:space="preserve">' - </w:t>
            </w:r>
            <w:r w:rsidRPr="00E469FE">
              <w:rPr>
                <w:rStyle w:val="schemasubdata1"/>
                <w:lang w:val="en-US"/>
              </w:rPr>
              <w:t>Advice</w:t>
            </w:r>
            <w:r w:rsidR="0052676B">
              <w:rPr>
                <w:rStyle w:val="schemasubdata1"/>
              </w:rPr>
              <w:t>;</w:t>
            </w:r>
          </w:p>
          <w:p w:rsidR="007A1960" w:rsidRPr="003A05C3" w:rsidRDefault="007A1960" w:rsidP="00696743">
            <w:pPr>
              <w:spacing w:after="0" w:line="240" w:lineRule="auto"/>
              <w:rPr>
                <w:rStyle w:val="schemasubdata1"/>
                <w:lang w:val="en-US"/>
              </w:rPr>
            </w:pPr>
            <w:r w:rsidRPr="00E469FE">
              <w:rPr>
                <w:rStyle w:val="schemasubdata1"/>
                <w:lang w:val="en-US"/>
              </w:rPr>
              <w:t>'R' - Reversal;</w:t>
            </w:r>
          </w:p>
          <w:p w:rsidR="007A1960" w:rsidRPr="003A05C3" w:rsidRDefault="007A1960" w:rsidP="00696743">
            <w:pPr>
              <w:spacing w:after="0" w:line="240" w:lineRule="auto"/>
              <w:rPr>
                <w:rStyle w:val="schemasubdata1"/>
                <w:lang w:val="en-US"/>
              </w:rPr>
            </w:pPr>
            <w:r w:rsidRPr="00E469FE">
              <w:rPr>
                <w:rStyle w:val="schemasubdata1"/>
                <w:lang w:val="en-US"/>
              </w:rPr>
              <w:t>'J' - Adjustment;</w:t>
            </w:r>
          </w:p>
          <w:p w:rsidR="007A1960" w:rsidRPr="003A05C3" w:rsidRDefault="007A1960" w:rsidP="00696743">
            <w:pPr>
              <w:spacing w:after="0" w:line="240" w:lineRule="auto"/>
              <w:rPr>
                <w:rStyle w:val="schemasubdata1"/>
                <w:lang w:val="en-US"/>
              </w:rPr>
            </w:pPr>
            <w:r w:rsidRPr="00E469FE">
              <w:rPr>
                <w:rStyle w:val="schemasubdata1"/>
                <w:lang w:val="en-US"/>
              </w:rPr>
              <w:t>'A' - Part Advice;</w:t>
            </w:r>
          </w:p>
          <w:p w:rsidR="007A1960" w:rsidRPr="00E469FE" w:rsidRDefault="0052676B" w:rsidP="00696743">
            <w:pPr>
              <w:spacing w:after="0" w:line="240" w:lineRule="auto"/>
              <w:rPr>
                <w:rStyle w:val="schemasubdata1"/>
                <w:lang w:val="en-US"/>
              </w:rPr>
            </w:pPr>
            <w:r>
              <w:rPr>
                <w:rStyle w:val="schemasubdata1"/>
                <w:lang w:val="en-US"/>
              </w:rPr>
              <w:t>'O' - Pseudo-Advice;</w:t>
            </w:r>
          </w:p>
          <w:p w:rsidR="007A1960" w:rsidRPr="00C7162F" w:rsidRDefault="009A0899" w:rsidP="00E469FE">
            <w:pPr>
              <w:spacing w:after="0" w:line="240" w:lineRule="auto"/>
              <w:rPr>
                <w:lang w:val="en-US"/>
              </w:rPr>
            </w:pPr>
            <w:r>
              <w:rPr>
                <w:rStyle w:val="schemasubdata1"/>
                <w:lang w:val="en-US"/>
              </w:rPr>
              <w:t>'B' - Not matched Adjustment</w:t>
            </w:r>
            <w:r w:rsidR="0052676B" w:rsidRPr="00C7162F">
              <w:rPr>
                <w:rStyle w:val="schemasubdata1"/>
                <w:lang w:val="en-US"/>
              </w:rPr>
              <w:t>.</w:t>
            </w:r>
          </w:p>
        </w:tc>
      </w:tr>
      <w:tr w:rsidR="007A1960" w:rsidRPr="00C7162F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326227">
            <w:pPr>
              <w:spacing w:after="0" w:line="240" w:lineRule="auto"/>
              <w:ind w:firstLine="706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ServiceClass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ServiceClass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E469FE" w:rsidRDefault="007A1960" w:rsidP="00E469FE">
            <w:pPr>
              <w:spacing w:after="0" w:line="240" w:lineRule="auto"/>
              <w:rPr>
                <w:lang w:val="en-US"/>
              </w:rPr>
            </w:pPr>
            <w:r w:rsidRPr="00E469FE">
              <w:rPr>
                <w:rStyle w:val="schemasubdata1"/>
                <w:sz w:val="20"/>
                <w:szCs w:val="20"/>
              </w:rPr>
              <w:t>Возможные</w:t>
            </w:r>
            <w:r w:rsidRPr="00E469FE">
              <w:rPr>
                <w:rStyle w:val="schemasubdata1"/>
                <w:sz w:val="20"/>
                <w:szCs w:val="20"/>
                <w:lang w:val="en-US"/>
              </w:rPr>
              <w:t xml:space="preserve"> </w:t>
            </w:r>
            <w:r w:rsidRPr="00E469FE">
              <w:rPr>
                <w:rStyle w:val="schemasubdata1"/>
                <w:sz w:val="20"/>
                <w:szCs w:val="20"/>
              </w:rPr>
              <w:t>значения</w:t>
            </w:r>
            <w:r w:rsidRPr="00E469FE">
              <w:rPr>
                <w:rStyle w:val="schemasubdata1"/>
                <w:sz w:val="20"/>
                <w:szCs w:val="20"/>
                <w:lang w:val="en-US"/>
              </w:rPr>
              <w:t>:</w:t>
            </w:r>
            <w:r w:rsidRPr="004A1173">
              <w:rPr>
                <w:rStyle w:val="schemasubdata1"/>
                <w:lang w:val="en-US"/>
              </w:rPr>
              <w:t xml:space="preserve"> 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'T' - Transaction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'M' - Misc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'A' - Account Transfer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'C' - Credit Limit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'R' - Rev/Exp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'B' - Balance Inquiry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'S' - Online Statement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'E' - End Cycle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'i' - Interest Fee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'P' - Online Payment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'd' - Due Special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'u' - Upper Limit Special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'r' - Reserve for Bad Debts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'l' - Lower Limit Special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 xml:space="preserve">'c' - </w:t>
            </w:r>
            <w:proofErr w:type="gramStart"/>
            <w:r w:rsidRPr="004A1173">
              <w:rPr>
                <w:rStyle w:val="schemasubdata1"/>
                <w:lang w:val="en-US"/>
              </w:rPr>
              <w:t>Additional  Cr</w:t>
            </w:r>
            <w:proofErr w:type="gramEnd"/>
            <w:r w:rsidRPr="004A1173">
              <w:rPr>
                <w:rStyle w:val="schemasubdata1"/>
                <w:lang w:val="en-US"/>
              </w:rPr>
              <w:t xml:space="preserve"> Limit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'X' - Additional Online Service</w:t>
            </w:r>
            <w:r w:rsidRPr="004A1173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br/>
            </w:r>
            <w:r w:rsidRPr="004A1173">
              <w:rPr>
                <w:rStyle w:val="schemasubdata1"/>
                <w:lang w:val="en-US"/>
              </w:rPr>
              <w:t>'V' - Verification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326227">
            <w:pPr>
              <w:spacing w:after="0" w:line="240" w:lineRule="auto"/>
              <w:ind w:firstLine="706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TransTypeCode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CX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TransTypeCode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7A1960" w:rsidRDefault="007A1960" w:rsidP="00696743">
            <w:pPr>
              <w:spacing w:after="0" w:line="240" w:lineRule="auto"/>
            </w:pPr>
            <w:r>
              <w:t xml:space="preserve">Значения в документе </w:t>
            </w:r>
            <w:r w:rsidRPr="007A1960">
              <w:t>Transactions - All.xlsx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proofErr w:type="gramStart"/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TransCode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&gt;&lt;</w:t>
            </w:r>
            <w:proofErr w:type="gramEnd"/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TransType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696743">
            <w:pPr>
              <w:spacing w:after="0" w:line="240" w:lineRule="auto"/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DocRefSet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B383B" w:rsidRDefault="007A1960" w:rsidP="00696743">
            <w:pPr>
              <w:spacing w:after="0" w:line="240" w:lineRule="auto"/>
            </w:pPr>
          </w:p>
        </w:tc>
      </w:tr>
      <w:tr w:rsidR="007A1960" w:rsidRPr="00C7162F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ParmCode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RRN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ParmCode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Value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306086636215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Value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F21954" w:rsidRDefault="007A1960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A05C3" w:rsidRDefault="007A1960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1255EB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ParmCode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SRN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ParmCode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1255EB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Value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306086636215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Value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1255EB" w:rsidRDefault="007A1960" w:rsidP="0069674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SRN</w:t>
            </w:r>
            <w:r>
              <w:t xml:space="preserve"> документа в БД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A05C3" w:rsidRDefault="007A1960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1255EB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lastRenderedPageBreak/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ParmCode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AuthCode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ParmCode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1255EB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Value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399452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Value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Parm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F21954" w:rsidRDefault="007A1960" w:rsidP="00696743">
            <w:pPr>
              <w:spacing w:after="0" w:line="240" w:lineRule="auto"/>
              <w:rPr>
                <w:lang w:val="en-US"/>
              </w:rPr>
            </w:pPr>
            <w:r w:rsidRPr="003B383B">
              <w:lastRenderedPageBreak/>
              <w:t>Код авторизации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lastRenderedPageBreak/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DocRefSet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F21954" w:rsidRDefault="007A1960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LocalDt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2013-03-01 12:08:43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LocalDt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C7162F" w:rsidRDefault="00C7162F" w:rsidP="00C7162F">
            <w:pPr>
              <w:pStyle w:val="aff8"/>
            </w:pPr>
            <w:r>
              <w:t>DocData/LocalDt соответствует полю doc.trans_date и являет собой время совершения операции (в локальном времени устройства, через которое совершается операция).</w:t>
            </w:r>
          </w:p>
          <w:p w:rsidR="007A1960" w:rsidRPr="00C7162F" w:rsidRDefault="007A1960" w:rsidP="00696743">
            <w:pPr>
              <w:spacing w:after="0" w:line="240" w:lineRule="auto"/>
            </w:pPr>
          </w:p>
        </w:tc>
      </w:tr>
      <w:tr w:rsidR="0023333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233330" w:rsidRPr="005D3452" w:rsidRDefault="00233330" w:rsidP="00233330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eastAsia="ru-RU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Banking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Dt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2013-03-01 12:08:4</w:t>
            </w:r>
            <w:r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4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Banking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Dt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233330" w:rsidRPr="00233330" w:rsidRDefault="00233330" w:rsidP="00233330">
            <w:pPr>
              <w:spacing w:after="0" w:line="240" w:lineRule="auto"/>
            </w:pPr>
            <w:r w:rsidRPr="00233330">
              <w:t>Банковская дата обработки транзакции. Для авторизаций совпадает с датой обработки авторизации.</w:t>
            </w:r>
            <w:r>
              <w:t xml:space="preserve"> </w:t>
            </w:r>
            <w:r w:rsidRPr="00233330">
              <w:t xml:space="preserve">Для реверсала - банковская дата обработки отмены. </w:t>
            </w:r>
          </w:p>
        </w:tc>
      </w:tr>
      <w:tr w:rsidR="007A1960" w:rsidRPr="001255EB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Description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 xml:space="preserve">CH Payment RUS </w:t>
            </w:r>
            <w:smartTag w:uri="urn:schemas-microsoft-com:office:smarttags" w:element="City">
              <w:smartTag w:uri="urn:schemas-microsoft-com:office:smarttags" w:element="place">
                <w:r w:rsidRPr="005D3452">
                  <w:rPr>
                    <w:rFonts w:eastAsia="Times New Roman" w:cs="Arial"/>
                    <w:color w:val="000000"/>
                    <w:highlight w:val="white"/>
                    <w:lang w:val="en-US" w:eastAsia="ru-RU"/>
                  </w:rPr>
                  <w:t>MOSCOW</w:t>
                </w:r>
              </w:smartTag>
            </w:smartTag>
            <w:r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 xml:space="preserve"> BALTIKA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Description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1255EB" w:rsidRDefault="007A1960" w:rsidP="00696743">
            <w:pPr>
              <w:spacing w:after="0" w:line="240" w:lineRule="auto"/>
            </w:pPr>
            <w:r>
              <w:t xml:space="preserve">Данные из поля </w:t>
            </w:r>
            <w:r>
              <w:rPr>
                <w:lang w:val="en-US"/>
              </w:rPr>
              <w:t>Trans</w:t>
            </w:r>
            <w:r w:rsidRPr="001255EB">
              <w:t xml:space="preserve"> </w:t>
            </w:r>
            <w:r>
              <w:rPr>
                <w:lang w:val="en-US"/>
              </w:rPr>
              <w:t>Details</w:t>
            </w:r>
            <w:r>
              <w:t xml:space="preserve"> в БД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3A05C3" w:rsidRDefault="007A1960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SourceDtls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1255EB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SIC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6111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SIC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1255EB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Country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RUS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Country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City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val="en-US" w:eastAsia="ru-RU"/>
              </w:rPr>
              <w:t>MOSCOW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City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SourceDtls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73238C" w:rsidRDefault="007A1960" w:rsidP="00696743">
            <w:pPr>
              <w:spacing w:after="0" w:line="240" w:lineRule="auto"/>
            </w:pPr>
            <w:r>
              <w:t xml:space="preserve">Соответствует международным кодам </w:t>
            </w:r>
            <w:r>
              <w:rPr>
                <w:lang w:val="en-US"/>
              </w:rPr>
              <w:t>MCC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Default="007A1960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ContractFor</w:t>
            </w:r>
            <w:r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ContractNumber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  <w:r w:rsidR="007A1960" w:rsidRPr="005D3452">
              <w:rPr>
                <w:i/>
                <w:color w:val="4F81BD"/>
              </w:rPr>
              <w:t>4015*5454</w:t>
            </w:r>
            <w:r w:rsidR="007A1960" w:rsidRPr="00326227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="007A1960" w:rsidRPr="00326227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ContractNumber</w:t>
            </w:r>
            <w:r w:rsidR="007A1960" w:rsidRPr="00326227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326227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&lt;/</w:t>
            </w:r>
            <w:r w:rsidRPr="00326227">
              <w:rPr>
                <w:rFonts w:eastAsia="Times New Roman" w:cs="Arial"/>
                <w:color w:val="800000"/>
                <w:highlight w:val="white"/>
                <w:lang w:val="en-US" w:eastAsia="ru-RU"/>
              </w:rPr>
              <w:t>ContractFor</w:t>
            </w:r>
            <w:r w:rsidRPr="00326227"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F21954" w:rsidRDefault="007A1960" w:rsidP="00696743">
            <w:pPr>
              <w:spacing w:after="0" w:line="240" w:lineRule="auto"/>
              <w:rPr>
                <w:lang w:val="en-US"/>
              </w:rPr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Default="007A1960" w:rsidP="00B33C7F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Originator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  <w:p w:rsidR="007A1960" w:rsidRPr="005D3452" w:rsidRDefault="0084142A" w:rsidP="00B33C7F">
            <w:pPr>
              <w:spacing w:after="0" w:line="240" w:lineRule="auto"/>
              <w:rPr>
                <w:lang w:val="en-US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ContractNumber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BL</w:t>
            </w:r>
            <w:r w:rsidR="007A1960">
              <w:rPr>
                <w:rFonts w:eastAsia="Times New Roman" w:cs="Arial"/>
                <w:color w:val="000000"/>
                <w:highlight w:val="white"/>
                <w:lang w:eastAsia="ru-RU"/>
              </w:rPr>
              <w:t>****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01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ContractNumber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B33C7F" w:rsidRDefault="007A1960" w:rsidP="0069674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 xml:space="preserve"> устройства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Default="0084142A" w:rsidP="00696743">
            <w:pPr>
              <w:spacing w:after="0" w:line="240" w:lineRule="auto"/>
              <w:rPr>
                <w:rFonts w:eastAsia="Times New Roman" w:cs="Arial"/>
                <w:color w:val="0000FF"/>
                <w:highlight w:val="white"/>
                <w:lang w:val="en-US" w:eastAsia="ru-RU"/>
              </w:rPr>
            </w:pPr>
            <w:r>
              <w:rPr>
                <w:rFonts w:eastAsia="Times New Roman" w:cs="Arial"/>
                <w:color w:val="0000FF"/>
                <w:highlight w:val="white"/>
                <w:lang w:val="en-US" w:eastAsia="ru-RU"/>
              </w:rPr>
              <w:t xml:space="preserve">    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MemberId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  <w:r w:rsidR="007A1960" w:rsidRPr="005D3452">
              <w:rPr>
                <w:rFonts w:eastAsia="Times New Roman" w:cs="Arial"/>
                <w:color w:val="000000"/>
                <w:highlight w:val="white"/>
                <w:lang w:eastAsia="ru-RU"/>
              </w:rPr>
              <w:t>0209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="007A1960"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MemberId</w:t>
            </w:r>
            <w:r w:rsidR="007A1960"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  <w:p w:rsidR="007A1960" w:rsidRPr="005D3452" w:rsidRDefault="007A1960" w:rsidP="00696743">
            <w:pPr>
              <w:spacing w:after="0" w:line="240" w:lineRule="auto"/>
              <w:rPr>
                <w:lang w:val="en-US"/>
              </w:rPr>
            </w:pP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&lt;/</w:t>
            </w:r>
            <w:r w:rsidRPr="005D3452">
              <w:rPr>
                <w:rFonts w:eastAsia="Times New Roman" w:cs="Arial"/>
                <w:color w:val="800000"/>
                <w:highlight w:val="white"/>
                <w:lang w:eastAsia="ru-RU"/>
              </w:rPr>
              <w:t>Originator</w:t>
            </w:r>
            <w:r w:rsidRPr="005D3452">
              <w:rPr>
                <w:rFonts w:eastAsia="Times New Roman" w:cs="Arial"/>
                <w:color w:val="0000FF"/>
                <w:highlight w:val="white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B33C7F" w:rsidRDefault="007A1960" w:rsidP="0069674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банка эквайера</w:t>
            </w:r>
          </w:p>
        </w:tc>
      </w:tr>
      <w:tr w:rsidR="007A1960" w:rsidRPr="0084142A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213D7E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213D7E">
              <w:rPr>
                <w:rFonts w:eastAsia="Times New Roman" w:cs="Arial"/>
                <w:lang w:val="en-US" w:eastAsia="ru-RU"/>
              </w:rPr>
              <w:t xml:space="preserve">                                &lt;Destination&gt;</w:t>
            </w:r>
          </w:p>
          <w:p w:rsidR="00306A94" w:rsidRPr="00213D7E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213D7E">
              <w:rPr>
                <w:rFonts w:eastAsia="Times New Roman" w:cs="Arial"/>
                <w:lang w:val="en-US" w:eastAsia="ru-RU"/>
              </w:rPr>
              <w:t xml:space="preserve">                                    &lt;ContractNumber&gt;card_num&lt;/ContractNumber&gt;</w:t>
            </w:r>
          </w:p>
          <w:p w:rsidR="007A1960" w:rsidRPr="005D3452" w:rsidRDefault="00306A94" w:rsidP="00306A94">
            <w:pPr>
              <w:spacing w:after="0" w:line="240" w:lineRule="auto"/>
              <w:rPr>
                <w:lang w:val="en-US"/>
              </w:rPr>
            </w:pPr>
            <w:r w:rsidRPr="00213D7E">
              <w:rPr>
                <w:rFonts w:eastAsia="Times New Roman" w:cs="Arial"/>
                <w:lang w:val="en-US" w:eastAsia="ru-RU"/>
              </w:rPr>
              <w:t xml:space="preserve">                                &lt;/Destination&gt;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F21954" w:rsidRDefault="007A1960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7A1960" w:rsidRPr="00B33C7F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    &lt;Transaction&gt;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        &lt;Currency&gt;USD&lt;/Currency&gt;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        &lt;Amount&gt;421.83&lt;/Amount&gt;</w:t>
            </w:r>
          </w:p>
          <w:p w:rsidR="007A1960" w:rsidRPr="005D3452" w:rsidRDefault="00306A94" w:rsidP="00306A94">
            <w:pPr>
              <w:spacing w:after="0" w:line="240" w:lineRule="auto"/>
              <w:rPr>
                <w:lang w:val="en-US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    &lt;/Transaction&gt;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B33C7F" w:rsidRDefault="007A1960" w:rsidP="00696743">
            <w:pPr>
              <w:spacing w:after="0" w:line="240" w:lineRule="auto"/>
            </w:pPr>
            <w:r>
              <w:t>Сумма тарнзакции в валюте операции</w:t>
            </w: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eastAsia="ru-RU"/>
              </w:rPr>
              <w:t xml:space="preserve">    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>&lt;Billing&gt;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        &lt;PhaseDate&gt;2013-03-01&lt;/PhaseDate&gt;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        &lt;Currency&gt;USD&lt;/Currency&gt;</w:t>
            </w:r>
          </w:p>
          <w:p w:rsidR="007A1960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 w:rsidRPr="00306A94">
              <w:rPr>
                <w:rFonts w:eastAsia="Times New Roman" w:cs="Arial"/>
                <w:lang w:val="en-US" w:eastAsia="ru-RU"/>
              </w:rPr>
              <w:t xml:space="preserve">                            </w:t>
            </w:r>
            <w:r>
              <w:rPr>
                <w:rFonts w:eastAsia="Times New Roman" w:cs="Arial"/>
                <w:lang w:val="en-US" w:eastAsia="ru-RU"/>
              </w:rPr>
              <w:t xml:space="preserve">        &lt;Amount&gt;421.83&lt;/Amount&gt;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F21954" w:rsidRDefault="007A1960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lastRenderedPageBreak/>
              <w:t xml:space="preserve">        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>&lt;Extra&gt;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 xml:space="preserve">                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>&lt;Type&gt;Fee&lt;/Type&gt;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 xml:space="preserve">                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>&lt;Currency&gt;RUR&lt;/Currency&gt;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 xml:space="preserve">                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>&lt;Amount&gt;-450&lt;/Amount&gt;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val="en-US" w:eastAsia="ru-RU"/>
              </w:rPr>
            </w:pPr>
            <w:r>
              <w:rPr>
                <w:rFonts w:eastAsia="Times New Roman" w:cs="Arial"/>
                <w:lang w:val="en-US" w:eastAsia="ru-RU"/>
              </w:rPr>
              <w:t xml:space="preserve">                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>&lt;Details&gt;ATM RUS PETROPAVL.K LUKASHEVSKOGO, 11&lt;/Details&gt;</w:t>
            </w:r>
          </w:p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>
              <w:rPr>
                <w:rFonts w:eastAsia="Times New Roman" w:cs="Arial"/>
                <w:lang w:val="en-US" w:eastAsia="ru-RU"/>
              </w:rPr>
              <w:t xml:space="preserve">                            </w:t>
            </w:r>
            <w:r w:rsidRPr="00306A94">
              <w:rPr>
                <w:rFonts w:eastAsia="Times New Roman" w:cs="Arial"/>
                <w:lang w:val="en-US" w:eastAsia="ru-RU"/>
              </w:rPr>
              <w:tab/>
            </w:r>
            <w:r>
              <w:rPr>
                <w:rFonts w:eastAsia="Times New Roman" w:cs="Arial"/>
                <w:lang w:val="en-US" w:eastAsia="ru-RU"/>
              </w:rPr>
              <w:t xml:space="preserve">        </w:t>
            </w:r>
            <w:r w:rsidRPr="00306A94">
              <w:rPr>
                <w:rFonts w:eastAsia="Times New Roman" w:cs="Arial"/>
                <w:lang w:val="en-US" w:eastAsia="ru-RU"/>
              </w:rPr>
              <w:t>&lt;/Extra&gt;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Default="00306A94" w:rsidP="00696743">
            <w:pPr>
              <w:spacing w:after="0" w:line="240" w:lineRule="auto"/>
            </w:pPr>
            <w:r>
              <w:t>Дополнительная информация о комиссии</w:t>
            </w:r>
            <w:r w:rsidR="009879A1">
              <w:t xml:space="preserve"> (если таковая имеется)</w:t>
            </w:r>
            <w:r>
              <w:t xml:space="preserve">. </w:t>
            </w:r>
          </w:p>
          <w:p w:rsidR="00213D7E" w:rsidRPr="00306A94" w:rsidRDefault="00306A94" w:rsidP="00696743">
            <w:pPr>
              <w:spacing w:after="0" w:line="240" w:lineRule="auto"/>
            </w:pPr>
            <w:r>
              <w:t xml:space="preserve">Для финансового документа </w:t>
            </w:r>
            <w:r w:rsidR="00213D7E">
              <w:t xml:space="preserve">значение поля </w:t>
            </w:r>
            <w:r w:rsidR="00213D7E" w:rsidRPr="00213D7E">
              <w:t>entry.fee_amount</w:t>
            </w:r>
            <w:r w:rsidR="00213D7E">
              <w:t xml:space="preserve">, для авторизационного - </w:t>
            </w:r>
            <w:r w:rsidR="00213D7E" w:rsidRPr="00213D7E">
              <w:t>credit_history.fee_amount</w:t>
            </w:r>
            <w:r w:rsidR="00213D7E">
              <w:t>.</w:t>
            </w: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06A94" w:rsidRDefault="00306A94" w:rsidP="00306A94">
            <w:pPr>
              <w:spacing w:after="0" w:line="240" w:lineRule="auto"/>
              <w:rPr>
                <w:rFonts w:eastAsia="Times New Roman" w:cs="Arial"/>
                <w:lang w:eastAsia="ru-RU"/>
              </w:rPr>
            </w:pPr>
            <w:r w:rsidRPr="00306A94">
              <w:rPr>
                <w:rFonts w:eastAsia="Times New Roman" w:cs="Arial"/>
                <w:lang w:eastAsia="ru-RU"/>
              </w:rPr>
              <w:t xml:space="preserve">                                &lt;/</w:t>
            </w:r>
            <w:r w:rsidRPr="00306A94">
              <w:rPr>
                <w:rFonts w:eastAsia="Times New Roman" w:cs="Arial"/>
                <w:lang w:val="en-US" w:eastAsia="ru-RU"/>
              </w:rPr>
              <w:t>Billing</w:t>
            </w:r>
            <w:r w:rsidRPr="00306A94">
              <w:rPr>
                <w:rFonts w:eastAsia="Times New Roman" w:cs="Arial"/>
                <w:lang w:eastAsia="ru-RU"/>
              </w:rPr>
              <w:t>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06A94" w:rsidRDefault="00306A94" w:rsidP="00696743">
            <w:pPr>
              <w:spacing w:after="0" w:line="240" w:lineRule="auto"/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CA6DC6" w:rsidRDefault="00306A94" w:rsidP="00306A94">
            <w:pPr>
              <w:spacing w:after="0" w:line="240" w:lineRule="auto"/>
            </w:pPr>
            <w:r w:rsidRPr="00CA6DC6">
              <w:t xml:space="preserve">                            &lt;/DocData&gt;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06A94" w:rsidRDefault="00306A94" w:rsidP="00306A94">
            <w:pPr>
              <w:spacing w:after="0" w:line="240" w:lineRule="auto"/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CA6DC6" w:rsidRDefault="00306A94" w:rsidP="00306A94">
            <w:pPr>
              <w:spacing w:after="0" w:line="240" w:lineRule="auto"/>
            </w:pPr>
            <w:r w:rsidRPr="00CA6DC6">
              <w:t xml:space="preserve">                        &lt;/StmtItem&gt;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F21954" w:rsidRDefault="00306A94" w:rsidP="00306A94">
            <w:pPr>
              <w:spacing w:after="0" w:line="240" w:lineRule="auto"/>
              <w:rPr>
                <w:lang w:val="en-US"/>
              </w:rPr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CA6DC6" w:rsidRDefault="00306A94" w:rsidP="00306A94">
            <w:pPr>
              <w:spacing w:after="0" w:line="240" w:lineRule="auto"/>
            </w:pPr>
            <w:r w:rsidRPr="00CA6DC6">
              <w:t xml:space="preserve">                    &lt;/AdditionalStmt&gt;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F21954" w:rsidRDefault="00306A94" w:rsidP="00306A94">
            <w:pPr>
              <w:spacing w:after="0" w:line="240" w:lineRule="auto"/>
              <w:rPr>
                <w:lang w:val="en-US"/>
              </w:rPr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CA6DC6" w:rsidRDefault="00306A94" w:rsidP="00306A94">
            <w:pPr>
              <w:spacing w:after="0" w:line="240" w:lineRule="auto"/>
            </w:pPr>
            <w:r w:rsidRPr="00CA6DC6">
              <w:t xml:space="preserve">                &lt;/Stmt&gt;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F21954" w:rsidRDefault="00306A94" w:rsidP="00306A94">
            <w:pPr>
              <w:spacing w:after="0" w:line="240" w:lineRule="auto"/>
              <w:rPr>
                <w:lang w:val="en-US"/>
              </w:rPr>
            </w:pPr>
          </w:p>
        </w:tc>
      </w:tr>
      <w:tr w:rsidR="007A1960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1255EB" w:rsidRDefault="0084142A" w:rsidP="0069674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7A1960" w:rsidRPr="001255EB">
              <w:rPr>
                <w:lang w:val="en-US"/>
              </w:rPr>
              <w:t>&lt;/DataRs&gt;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7A1960" w:rsidRPr="001255EB" w:rsidRDefault="007A1960" w:rsidP="00696743">
            <w:pPr>
              <w:spacing w:after="0" w:line="240" w:lineRule="auto"/>
              <w:rPr>
                <w:lang w:val="en-US"/>
              </w:rPr>
            </w:pPr>
          </w:p>
        </w:tc>
      </w:tr>
      <w:tr w:rsidR="0052676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52676B" w:rsidRPr="0052412C" w:rsidRDefault="0052676B" w:rsidP="00306A94">
            <w:pPr>
              <w:spacing w:after="0" w:line="240" w:lineRule="auto"/>
            </w:pPr>
            <w:r w:rsidRPr="0052412C">
              <w:t xml:space="preserve">            &lt;Status&gt;</w:t>
            </w:r>
          </w:p>
        </w:tc>
        <w:tc>
          <w:tcPr>
            <w:tcW w:w="151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676B" w:rsidRPr="001255EB" w:rsidRDefault="0052676B" w:rsidP="00306A94">
            <w:pPr>
              <w:spacing w:after="0" w:line="240" w:lineRule="auto"/>
            </w:pPr>
            <w:r w:rsidRPr="003B383B">
              <w:t>Результат</w:t>
            </w:r>
            <w:r w:rsidRPr="001255EB">
              <w:rPr>
                <w:lang w:val="en-US"/>
              </w:rPr>
              <w:t xml:space="preserve"> </w:t>
            </w:r>
            <w:r w:rsidRPr="003B383B">
              <w:t>обработки</w:t>
            </w:r>
            <w:r w:rsidRPr="001255EB">
              <w:rPr>
                <w:lang w:val="en-US"/>
              </w:rPr>
              <w:t xml:space="preserve"> </w:t>
            </w:r>
            <w:r w:rsidRPr="003B383B">
              <w:t>операции</w:t>
            </w:r>
            <w:r w:rsidRPr="001255EB">
              <w:rPr>
                <w:lang w:val="en-US"/>
              </w:rPr>
              <w:t xml:space="preserve"> </w:t>
            </w:r>
            <w:r>
              <w:t>выписки</w:t>
            </w:r>
          </w:p>
        </w:tc>
      </w:tr>
      <w:tr w:rsidR="0052676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52676B" w:rsidRPr="0052412C" w:rsidRDefault="0052676B" w:rsidP="00306A94">
            <w:pPr>
              <w:spacing w:after="0" w:line="240" w:lineRule="auto"/>
            </w:pPr>
            <w:r w:rsidRPr="0052412C">
              <w:t xml:space="preserve">                &lt;RespClass&gt;Information&lt;/RespClass&gt;</w:t>
            </w:r>
          </w:p>
        </w:tc>
        <w:tc>
          <w:tcPr>
            <w:tcW w:w="151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676B" w:rsidRPr="003B383B" w:rsidRDefault="0052676B" w:rsidP="00306A94">
            <w:pPr>
              <w:spacing w:after="0" w:line="240" w:lineRule="auto"/>
            </w:pPr>
          </w:p>
        </w:tc>
      </w:tr>
      <w:tr w:rsidR="0052676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52676B" w:rsidRPr="0052412C" w:rsidRDefault="0052676B" w:rsidP="00306A94">
            <w:pPr>
              <w:spacing w:after="0" w:line="240" w:lineRule="auto"/>
            </w:pPr>
            <w:r w:rsidRPr="0052412C">
              <w:t xml:space="preserve">                &lt;RespCode&gt;0&lt;/RespCode&gt;</w:t>
            </w:r>
          </w:p>
        </w:tc>
        <w:tc>
          <w:tcPr>
            <w:tcW w:w="151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676B" w:rsidRPr="003B383B" w:rsidRDefault="0052676B" w:rsidP="00306A94">
            <w:pPr>
              <w:spacing w:after="0" w:line="240" w:lineRule="auto"/>
            </w:pPr>
          </w:p>
        </w:tc>
      </w:tr>
      <w:tr w:rsidR="0052676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52676B" w:rsidRPr="0052412C" w:rsidRDefault="0052676B" w:rsidP="00306A94">
            <w:pPr>
              <w:spacing w:after="0" w:line="240" w:lineRule="auto"/>
            </w:pPr>
            <w:r w:rsidRPr="0052412C">
              <w:t xml:space="preserve">                &lt;RespText&gt;Successfully processed&lt;/RespText&gt;</w:t>
            </w:r>
          </w:p>
        </w:tc>
        <w:tc>
          <w:tcPr>
            <w:tcW w:w="151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676B" w:rsidRPr="003B383B" w:rsidRDefault="0052676B" w:rsidP="00306A94">
            <w:pPr>
              <w:spacing w:after="0" w:line="240" w:lineRule="auto"/>
            </w:pPr>
          </w:p>
        </w:tc>
      </w:tr>
      <w:tr w:rsidR="0052676B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52676B" w:rsidRPr="0052412C" w:rsidRDefault="0052676B" w:rsidP="00306A94">
            <w:pPr>
              <w:spacing w:after="0" w:line="240" w:lineRule="auto"/>
            </w:pPr>
            <w:r w:rsidRPr="0052412C">
              <w:t xml:space="preserve">            &lt;/Status&gt;</w:t>
            </w:r>
          </w:p>
        </w:tc>
        <w:tc>
          <w:tcPr>
            <w:tcW w:w="151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676B" w:rsidRPr="003B383B" w:rsidRDefault="0052676B" w:rsidP="00306A94">
            <w:pPr>
              <w:spacing w:after="0" w:line="240" w:lineRule="auto"/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52412C" w:rsidRDefault="00306A94" w:rsidP="00306A94">
            <w:pPr>
              <w:spacing w:after="0" w:line="240" w:lineRule="auto"/>
            </w:pPr>
            <w:r w:rsidRPr="0052412C">
              <w:t xml:space="preserve">        &lt;/Doc&gt;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B383B" w:rsidRDefault="00306A94" w:rsidP="00306A94">
            <w:pPr>
              <w:spacing w:after="0" w:line="240" w:lineRule="auto"/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52412C" w:rsidRDefault="00306A94" w:rsidP="00306A94">
            <w:pPr>
              <w:spacing w:after="0" w:line="240" w:lineRule="auto"/>
            </w:pPr>
            <w:r w:rsidRPr="0052412C">
              <w:t xml:space="preserve">    &lt;/MsgData&gt;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B383B" w:rsidRDefault="00306A94" w:rsidP="00306A94">
            <w:pPr>
              <w:spacing w:after="0" w:line="240" w:lineRule="auto"/>
            </w:pPr>
          </w:p>
        </w:tc>
      </w:tr>
      <w:tr w:rsidR="00306A94" w:rsidRPr="005009C6" w:rsidTr="00306A94">
        <w:trPr>
          <w:trHeight w:val="42"/>
        </w:trPr>
        <w:tc>
          <w:tcPr>
            <w:tcW w:w="3486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Default="00306A94" w:rsidP="00306A94">
            <w:pPr>
              <w:spacing w:after="0" w:line="240" w:lineRule="auto"/>
            </w:pPr>
            <w:r w:rsidRPr="0052412C">
              <w:t>&lt;/UFXMsg&gt;</w:t>
            </w:r>
          </w:p>
        </w:tc>
        <w:tc>
          <w:tcPr>
            <w:tcW w:w="1514" w:type="pct"/>
            <w:tcBorders>
              <w:left w:val="single" w:sz="4" w:space="0" w:color="auto"/>
              <w:right w:val="single" w:sz="4" w:space="0" w:color="auto"/>
            </w:tcBorders>
          </w:tcPr>
          <w:p w:rsidR="00306A94" w:rsidRPr="003B383B" w:rsidRDefault="00306A94" w:rsidP="00306A94">
            <w:pPr>
              <w:spacing w:after="0" w:line="240" w:lineRule="auto"/>
            </w:pPr>
          </w:p>
        </w:tc>
      </w:tr>
    </w:tbl>
    <w:p w:rsidR="00696743" w:rsidRPr="00696743" w:rsidRDefault="00696743" w:rsidP="00696743">
      <w:pPr>
        <w:rPr>
          <w:lang w:val="en-US"/>
        </w:rPr>
      </w:pPr>
    </w:p>
    <w:p w:rsidR="00AC3906" w:rsidRDefault="00AC3906" w:rsidP="00052222">
      <w:pPr>
        <w:pStyle w:val="2"/>
        <w:rPr>
          <w:lang w:val="en-US"/>
        </w:rPr>
      </w:pPr>
      <w:bookmarkStart w:id="27" w:name="_Toc474225961"/>
      <w:r>
        <w:t>Дебетование счета</w:t>
      </w:r>
      <w:bookmarkEnd w:id="27"/>
    </w:p>
    <w:p w:rsidR="0077550E" w:rsidRPr="0077550E" w:rsidRDefault="00412948" w:rsidP="0077550E">
      <w:pPr>
        <w:spacing w:after="0" w:line="240" w:lineRule="auto"/>
      </w:pPr>
      <w:r>
        <w:t xml:space="preserve">Входящий в систему </w:t>
      </w:r>
      <w:r>
        <w:rPr>
          <w:lang w:val="en-US"/>
        </w:rPr>
        <w:t>WAY</w:t>
      </w:r>
      <w:r w:rsidRPr="00E25CC9">
        <w:t xml:space="preserve">4 </w:t>
      </w:r>
      <w:r>
        <w:t>запрос на списание со счета карты в пределах доступного баланса счета</w:t>
      </w:r>
      <w:r w:rsidRPr="00E25CC9">
        <w:t xml:space="preserve"> </w:t>
      </w:r>
      <w:r>
        <w:t xml:space="preserve">в </w:t>
      </w:r>
      <w:r>
        <w:rPr>
          <w:lang w:val="en-US"/>
        </w:rPr>
        <w:t>WAY</w:t>
      </w:r>
      <w:r w:rsidRPr="00E25CC9">
        <w:t>4</w:t>
      </w:r>
      <w:r w:rsidR="0077550E" w:rsidRPr="005009C6">
        <w:t>.</w:t>
      </w:r>
    </w:p>
    <w:p w:rsidR="0077550E" w:rsidRPr="0077550E" w:rsidRDefault="0077550E" w:rsidP="0077550E">
      <w:pPr>
        <w:spacing w:after="0" w:line="240" w:lineRule="auto"/>
      </w:pPr>
    </w:p>
    <w:p w:rsidR="0077550E" w:rsidRPr="0077550E" w:rsidRDefault="0077550E" w:rsidP="0077550E">
      <w:pPr>
        <w:spacing w:after="0" w:line="240" w:lineRule="auto"/>
      </w:pPr>
      <w:r w:rsidRPr="00696743">
        <w:rPr>
          <w:rStyle w:val="aff4"/>
        </w:rPr>
        <w:t>Пример</w:t>
      </w:r>
      <w:r w:rsidRPr="0077550E">
        <w:rPr>
          <w:rStyle w:val="aff4"/>
        </w:rPr>
        <w:t>:</w:t>
      </w:r>
      <w:r w:rsidRPr="0077550E">
        <w:t xml:space="preserve"> 3_</w:t>
      </w:r>
      <w:r w:rsidRPr="0077550E">
        <w:rPr>
          <w:lang w:val="en-US"/>
        </w:rPr>
        <w:t>debit</w:t>
      </w:r>
      <w:r w:rsidRPr="0077550E">
        <w:t>_</w:t>
      </w:r>
      <w:r w:rsidRPr="0077550E">
        <w:rPr>
          <w:lang w:val="en-US"/>
        </w:rPr>
        <w:t>w</w:t>
      </w:r>
      <w:r w:rsidRPr="0077550E">
        <w:t>_</w:t>
      </w:r>
      <w:r w:rsidRPr="0077550E">
        <w:rPr>
          <w:lang w:val="en-US"/>
        </w:rPr>
        <w:t>check</w:t>
      </w:r>
      <w:r w:rsidRPr="0077550E">
        <w:t>.</w:t>
      </w:r>
      <w:r w:rsidRPr="0077550E">
        <w:rPr>
          <w:lang w:val="en-US"/>
        </w:rPr>
        <w:t>rq</w:t>
      </w:r>
      <w:r w:rsidRPr="0077550E">
        <w:t>.</w:t>
      </w:r>
      <w:r w:rsidRPr="0077550E">
        <w:rPr>
          <w:lang w:val="en-US"/>
        </w:rPr>
        <w:t>xml</w:t>
      </w:r>
      <w:r w:rsidR="00412948" w:rsidRPr="000F18AF">
        <w:t xml:space="preserve"> </w:t>
      </w:r>
      <w:r>
        <w:t>и</w:t>
      </w:r>
      <w:r w:rsidRPr="0077550E">
        <w:t xml:space="preserve"> 3_</w:t>
      </w:r>
      <w:r w:rsidRPr="0077550E">
        <w:rPr>
          <w:lang w:val="en-US"/>
        </w:rPr>
        <w:t>debit</w:t>
      </w:r>
      <w:r w:rsidRPr="0077550E">
        <w:t>_</w:t>
      </w:r>
      <w:r w:rsidRPr="0077550E">
        <w:rPr>
          <w:lang w:val="en-US"/>
        </w:rPr>
        <w:t>w</w:t>
      </w:r>
      <w:r w:rsidRPr="0077550E">
        <w:t>_</w:t>
      </w:r>
      <w:r w:rsidRPr="0077550E">
        <w:rPr>
          <w:lang w:val="en-US"/>
        </w:rPr>
        <w:t>check</w:t>
      </w:r>
      <w:r w:rsidRPr="0077550E">
        <w:t>.</w:t>
      </w:r>
      <w:r w:rsidRPr="0077550E">
        <w:rPr>
          <w:lang w:val="en-US"/>
        </w:rPr>
        <w:t>rs</w:t>
      </w:r>
      <w:r w:rsidRPr="0077550E">
        <w:t>.</w:t>
      </w:r>
      <w:r w:rsidRPr="0077550E">
        <w:rPr>
          <w:lang w:val="en-US"/>
        </w:rPr>
        <w:t>xml</w:t>
      </w:r>
      <w:r w:rsidRPr="0077550E">
        <w:t>.</w:t>
      </w:r>
    </w:p>
    <w:p w:rsidR="0077550E" w:rsidRPr="0077550E" w:rsidRDefault="0077550E" w:rsidP="0077550E">
      <w:pPr>
        <w:spacing w:after="0" w:line="240" w:lineRule="auto"/>
      </w:pPr>
    </w:p>
    <w:p w:rsidR="0077550E" w:rsidRPr="00696743" w:rsidRDefault="0077550E" w:rsidP="0077550E">
      <w:pPr>
        <w:rPr>
          <w:rStyle w:val="aff4"/>
          <w:lang w:val="en-US"/>
        </w:rPr>
      </w:pPr>
      <w:r w:rsidRPr="00696743">
        <w:rPr>
          <w:rStyle w:val="aff4"/>
        </w:rPr>
        <w:t>Описание</w:t>
      </w:r>
      <w:r w:rsidRPr="00696743">
        <w:rPr>
          <w:rStyle w:val="aff4"/>
          <w:lang w:val="en-US"/>
        </w:rPr>
        <w:t xml:space="preserve"> </w:t>
      </w:r>
      <w:r w:rsidRPr="00696743">
        <w:rPr>
          <w:rStyle w:val="aff4"/>
        </w:rPr>
        <w:t>запроса: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77550E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77550E" w:rsidRPr="005009C6" w:rsidRDefault="0077550E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77550E" w:rsidRPr="005009C6" w:rsidRDefault="0077550E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77550E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696743" w:rsidRDefault="0077550E" w:rsidP="003417DE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t>&lt;UFXMsg direction="</w:t>
            </w:r>
            <w:r w:rsidRPr="00F72FE7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Pr="00F72FE7">
              <w:rPr>
                <w:b/>
                <w:color w:val="4F81BD"/>
                <w:lang w:val="en-US"/>
              </w:rPr>
              <w:t>Doc</w:t>
            </w:r>
            <w:r w:rsidRPr="00696743">
              <w:rPr>
                <w:lang w:val="en-US"/>
              </w:rPr>
              <w:t>" scheme="</w:t>
            </w:r>
            <w:r w:rsidRPr="00F72FE7">
              <w:rPr>
                <w:b/>
                <w:color w:val="4F81BD"/>
                <w:lang w:val="en-US"/>
              </w:rPr>
              <w:t>WAY4Doc</w:t>
            </w:r>
            <w:r w:rsidRPr="00696743">
              <w:rPr>
                <w:lang w:val="en-US"/>
              </w:rPr>
              <w:t>" version="</w:t>
            </w:r>
            <w:r w:rsidRPr="00F72FE7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696743" w:rsidRDefault="0077550E" w:rsidP="003417DE">
            <w:pPr>
              <w:spacing w:after="0" w:line="240" w:lineRule="auto"/>
              <w:rPr>
                <w:lang w:val="en-US"/>
              </w:rPr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F72FE7">
              <w:rPr>
                <w:i/>
                <w:color w:val="4F81BD"/>
                <w:lang w:val="en-US"/>
              </w:rPr>
              <w:t>AAA-5</w:t>
            </w:r>
            <w:r w:rsidRPr="00F72FE7">
              <w:rPr>
                <w:i/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77550E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  <w:t>&lt;Source app="</w:t>
            </w:r>
            <w:r w:rsidRPr="00F72FE7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F72FE7" w:rsidP="003417DE">
            <w:pPr>
              <w:spacing w:after="0" w:line="240" w:lineRule="auto"/>
            </w:pPr>
            <w:r w:rsidRPr="00936181">
              <w:t>Идентификатор источника сообщений</w:t>
            </w: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94768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&lt;MsgCode&gt;</w:t>
            </w:r>
            <w:r w:rsidRPr="00F72FE7">
              <w:rPr>
                <w:b/>
                <w:color w:val="4F81BD"/>
              </w:rPr>
              <w:t>0</w:t>
            </w:r>
            <w:r w:rsidRPr="00F72FE7">
              <w:rPr>
                <w:b/>
                <w:color w:val="4F81BD"/>
                <w:lang w:val="en-US"/>
              </w:rPr>
              <w:t>2000</w:t>
            </w:r>
            <w:r w:rsidR="00394768">
              <w:rPr>
                <w:b/>
                <w:color w:val="4F81BD"/>
                <w:lang w:val="en-US"/>
              </w:rPr>
              <w:t>F</w:t>
            </w:r>
            <w:r w:rsidRPr="00936181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83322C" w:rsidRDefault="00F72FE7" w:rsidP="00E361FE">
            <w:pPr>
              <w:spacing w:after="0" w:line="240" w:lineRule="auto"/>
            </w:pPr>
            <w:r>
              <w:t xml:space="preserve">Тип операции – </w:t>
            </w:r>
            <w:r w:rsidR="00E361FE">
              <w:t>дебетование счета</w:t>
            </w:r>
            <w:r w:rsidR="00394768" w:rsidRPr="0083322C">
              <w:t>.</w:t>
            </w:r>
          </w:p>
          <w:p w:rsidR="00394768" w:rsidRPr="00394768" w:rsidRDefault="00394768" w:rsidP="00394768">
            <w:pPr>
              <w:spacing w:after="0" w:line="240" w:lineRule="auto"/>
            </w:pPr>
            <w:r>
              <w:t xml:space="preserve">Для отмены операции дебетования счета используется код операции </w:t>
            </w:r>
            <w:smartTag w:uri="urn:schemas-microsoft-com:office:smarttags" w:element="metricconverter">
              <w:smartTagPr>
                <w:attr w:name="ProductID" w:val="04200F"/>
              </w:smartTagPr>
              <w:r>
                <w:t>04200</w:t>
              </w:r>
              <w:r>
                <w:rPr>
                  <w:lang w:val="en-US"/>
                </w:rPr>
                <w:t>F</w:t>
              </w:r>
            </w:smartTag>
            <w:r w:rsidRPr="0083322C">
              <w:t>.</w:t>
            </w: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="00126C95">
              <w:rPr>
                <w:b/>
                <w:color w:val="4F81BD"/>
                <w:lang w:val="en-US"/>
              </w:rPr>
              <w:t>R</w:t>
            </w:r>
            <w:r w:rsidRPr="00F72FE7">
              <w:rPr>
                <w:b/>
                <w:color w:val="4F81BD"/>
              </w:rPr>
              <w:t>RN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F72FE7" w:rsidP="003417DE">
            <w:pPr>
              <w:spacing w:after="0" w:line="240" w:lineRule="auto"/>
            </w:pPr>
            <w:r>
              <w:t>Регистрационный номер документа</w:t>
            </w: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13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5937C4" w:rsidRPr="0083322C" w:rsidTr="005937C4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936181" w:rsidRDefault="005937C4" w:rsidP="005937C4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936181" w:rsidRDefault="005937C4" w:rsidP="005937C4">
            <w:pPr>
              <w:spacing w:after="0" w:line="240" w:lineRule="auto"/>
            </w:pPr>
            <w:r>
              <w:t xml:space="preserve">Значение данного поля прокладывается </w:t>
            </w:r>
            <w:r>
              <w:rPr>
                <w:lang w:val="en-US"/>
              </w:rPr>
              <w:t>as</w:t>
            </w:r>
            <w:r w:rsidRPr="002E303E">
              <w:t xml:space="preserve"> </w:t>
            </w:r>
            <w:r>
              <w:rPr>
                <w:lang w:val="en-US"/>
              </w:rPr>
              <w:t>is</w:t>
            </w:r>
            <w:r w:rsidRPr="002E303E">
              <w:t xml:space="preserve"> </w:t>
            </w:r>
            <w:r>
              <w:t xml:space="preserve">в поле </w:t>
            </w:r>
            <w:r w:rsidRPr="001311CF">
              <w:t>doc.trans_details</w:t>
            </w:r>
            <w:r>
              <w:t xml:space="preserve"> в БД</w:t>
            </w:r>
            <w:r w:rsidRPr="002E303E">
              <w:t>.</w:t>
            </w: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B33C7F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&lt;ContractNumber&gt;</w:t>
            </w:r>
            <w:r w:rsidR="005D3452">
              <w:rPr>
                <w:i/>
                <w:color w:val="4F81BD"/>
              </w:rPr>
              <w:t>4015*5454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E361FE" w:rsidP="003417DE">
            <w:pPr>
              <w:spacing w:after="0" w:line="240" w:lineRule="auto"/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77550E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E361F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Pr="00F72FE7">
              <w:rPr>
                <w:b/>
                <w:color w:val="4F81BD"/>
              </w:rPr>
              <w:t>99999999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72FE7" w:rsidRPr="00311C3B" w:rsidRDefault="00F72FE7" w:rsidP="00F72FE7">
            <w:pPr>
              <w:spacing w:after="0" w:line="240" w:lineRule="auto"/>
            </w:pPr>
            <w:r>
              <w:t xml:space="preserve">Специальный контракт в системе </w:t>
            </w:r>
            <w:r>
              <w:rPr>
                <w:lang w:val="en-US"/>
              </w:rPr>
              <w:t>WAY</w:t>
            </w:r>
            <w:r w:rsidRPr="000A656C">
              <w:t>4</w:t>
            </w:r>
            <w:r>
              <w:rPr>
                <w:lang w:val="en-US"/>
              </w:rPr>
              <w:t>Cards</w:t>
            </w:r>
            <w:r w:rsidRPr="000A656C">
              <w:t xml:space="preserve"> </w:t>
            </w:r>
            <w:r>
              <w:t>для проведения операции.</w:t>
            </w:r>
          </w:p>
          <w:p w:rsidR="0077550E" w:rsidRPr="00326227" w:rsidRDefault="00F72FE7" w:rsidP="00F72FE7">
            <w:pPr>
              <w:spacing w:after="0" w:line="240" w:lineRule="auto"/>
            </w:pPr>
            <w:r>
              <w:t xml:space="preserve">Значение данного поля необходимо получить у </w:t>
            </w:r>
            <w:r>
              <w:rPr>
                <w:lang w:val="en-US"/>
              </w:rPr>
              <w:t>UCS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976164">
              <w:rPr>
                <w:b/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76164">
              <w:t>&lt;Institution&gt;</w:t>
            </w:r>
            <w:r w:rsidRPr="00976164">
              <w:rPr>
                <w:i/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936181" w:rsidRDefault="0077550E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9837D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9837D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Currency</w:t>
            </w:r>
            <w:r w:rsidRPr="00936181">
              <w:t>&gt;</w:t>
            </w:r>
            <w:proofErr w:type="gramStart"/>
            <w:r w:rsidRPr="00F72FE7">
              <w:rPr>
                <w:color w:val="4F81BD"/>
                <w:lang w:val="en-US"/>
              </w:rPr>
              <w:t>RUR</w:t>
            </w:r>
            <w:r w:rsidRPr="00936181">
              <w:t>&lt;</w:t>
            </w:r>
            <w:proofErr w:type="gramEnd"/>
            <w:r w:rsidRPr="00936181">
              <w:t>/</w:t>
            </w:r>
            <w:r>
              <w:t xml:space="preserve"> </w:t>
            </w:r>
            <w:r w:rsidRPr="009837DA">
              <w:t>Currency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>
              <w:t>Валюта транзакции</w:t>
            </w: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Amount</w:t>
            </w:r>
            <w:r w:rsidRPr="00936181">
              <w:t>&gt;</w:t>
            </w:r>
            <w:r w:rsidRPr="00F72FE7">
              <w:rPr>
                <w:color w:val="4F81BD"/>
                <w:lang w:val="en-US"/>
              </w:rPr>
              <w:t>20.99</w:t>
            </w:r>
            <w:r w:rsidRPr="00936181">
              <w:t>&lt;/</w:t>
            </w:r>
            <w:r>
              <w:t xml:space="preserve"> </w:t>
            </w:r>
            <w:r w:rsidRPr="009837DA">
              <w:t>Amount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>
              <w:t>Сумма транзакции</w:t>
            </w: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36181">
              <w:tab/>
            </w:r>
            <w:r>
              <w:rPr>
                <w:lang w:val="en-US"/>
              </w:rP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>
              <w:rPr>
                <w:lang w:val="en-US"/>
              </w:rPr>
              <w:lastRenderedPageBreak/>
              <w:t xml:space="preserve">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</w:t>
            </w:r>
            <w:r w:rsidRPr="00036132">
              <w:t>&lt;Type&gt;</w:t>
            </w:r>
            <w:r w:rsidRPr="00A31896">
              <w:rPr>
                <w:b/>
                <w:color w:val="4F81BD"/>
              </w:rPr>
              <w:t>AddInfo</w:t>
            </w:r>
            <w:r w:rsidRPr="00036132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</w:t>
            </w:r>
            <w:r w:rsidRPr="00036132">
              <w:t>&lt;AddData&gt;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            </w:t>
            </w:r>
            <w:r w:rsidRPr="00036132">
              <w:t>&lt;</w:t>
            </w:r>
            <w:r>
              <w:rPr>
                <w:lang w:val="en-US"/>
              </w:rPr>
              <w:t>Parm</w:t>
            </w:r>
            <w:r w:rsidRPr="0003613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BC0B85" w:rsidRPr="00BC0B85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A05C3" w:rsidRDefault="00DD1377" w:rsidP="004B658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="00BC0B85">
              <w:rPr>
                <w:lang w:val="en-US"/>
              </w:rPr>
              <w:t xml:space="preserve"> </w:t>
            </w:r>
            <w:r w:rsidR="00BC0B85" w:rsidRPr="00036132">
              <w:rPr>
                <w:lang w:val="en-US"/>
              </w:rPr>
              <w:t>&lt;ParmCode&gt;</w:t>
            </w:r>
            <w:r w:rsidR="00BC0B85" w:rsidRPr="00BC0B85">
              <w:rPr>
                <w:lang w:val="en-US"/>
              </w:rPr>
              <w:t xml:space="preserve"> </w:t>
            </w:r>
            <w:r w:rsidR="00BC0B85" w:rsidRPr="00BC0B85">
              <w:rPr>
                <w:b/>
                <w:color w:val="4F81BD"/>
                <w:lang w:val="en-US"/>
              </w:rPr>
              <w:t xml:space="preserve">UCS_NO_CONTRACT_CHECK </w:t>
            </w:r>
            <w:r w:rsidR="00BC0B85" w:rsidRPr="00036132">
              <w:rPr>
                <w:lang w:val="en-US"/>
              </w:rPr>
              <w:t>&lt;/ParmCode&gt;</w:t>
            </w:r>
          </w:p>
          <w:p w:rsidR="00BC0B85" w:rsidRPr="00036132" w:rsidRDefault="00DD1377" w:rsidP="004B6580">
            <w:pPr>
              <w:spacing w:after="0" w:line="240" w:lineRule="auto"/>
              <w:rPr>
                <w:lang w:val="en-US"/>
              </w:rPr>
            </w:pPr>
            <w:r w:rsidRPr="003A05C3">
              <w:rPr>
                <w:lang w:val="en-US"/>
              </w:rPr>
              <w:tab/>
            </w:r>
            <w:r w:rsidRPr="003A05C3">
              <w:rPr>
                <w:lang w:val="en-US"/>
              </w:rPr>
              <w:tab/>
            </w:r>
            <w:r w:rsidRPr="003A05C3">
              <w:rPr>
                <w:lang w:val="en-US"/>
              </w:rPr>
              <w:tab/>
            </w:r>
            <w:r w:rsidRPr="00036132">
              <w:rPr>
                <w:lang w:val="en-US"/>
              </w:rPr>
              <w:t>&lt;Value&gt;</w:t>
            </w:r>
            <w:r>
              <w:rPr>
                <w:i/>
                <w:color w:val="4F81BD"/>
                <w:lang w:val="en-US"/>
              </w:rPr>
              <w:t>Y</w:t>
            </w:r>
            <w:r w:rsidRPr="00036132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BC0B85" w:rsidRDefault="00BC0B85" w:rsidP="00BC0B85">
            <w:pPr>
              <w:spacing w:after="0" w:line="240" w:lineRule="auto"/>
            </w:pPr>
            <w:r>
              <w:t>Признак п</w:t>
            </w:r>
            <w:r w:rsidRPr="00BC0B85">
              <w:t>роверк</w:t>
            </w:r>
            <w:r>
              <w:t>и</w:t>
            </w:r>
            <w:r w:rsidRPr="00BC0B85">
              <w:t xml:space="preserve"> статуса контракта.</w:t>
            </w:r>
          </w:p>
          <w:p w:rsidR="00BC0B85" w:rsidRPr="00BC0B85" w:rsidRDefault="00BC0B85" w:rsidP="00BC0B85">
            <w:pPr>
              <w:spacing w:after="0" w:line="240" w:lineRule="auto"/>
            </w:pPr>
            <w:r w:rsidRPr="00BC0B85">
              <w:t xml:space="preserve">Если </w:t>
            </w:r>
            <w:r w:rsidRPr="00BC0B85">
              <w:rPr>
                <w:lang w:val="en-US"/>
              </w:rPr>
              <w:t>Value</w:t>
            </w:r>
            <w:r w:rsidRPr="00BC0B85">
              <w:t xml:space="preserve"> = </w:t>
            </w:r>
            <w:proofErr w:type="gramStart"/>
            <w:r w:rsidRPr="00BC0B85">
              <w:rPr>
                <w:lang w:val="en-US"/>
              </w:rPr>
              <w:t>Y</w:t>
            </w:r>
            <w:proofErr w:type="gramEnd"/>
            <w:r w:rsidRPr="00BC0B85">
              <w:t xml:space="preserve"> то проверка не осуществляется.</w:t>
            </w:r>
          </w:p>
          <w:p w:rsidR="00BC0B85" w:rsidRPr="00BC0B85" w:rsidRDefault="00BC0B85" w:rsidP="005D0C41">
            <w:pPr>
              <w:spacing w:after="0" w:line="240" w:lineRule="auto"/>
            </w:pPr>
            <w:r w:rsidRPr="00BC0B85">
              <w:t xml:space="preserve">Если </w:t>
            </w:r>
            <w:r>
              <w:t xml:space="preserve">элемент </w:t>
            </w:r>
            <w:r w:rsidRPr="00BC0B85">
              <w:t>&lt;</w:t>
            </w:r>
            <w:r>
              <w:rPr>
                <w:lang w:val="en-US"/>
              </w:rPr>
              <w:t>Extra</w:t>
            </w:r>
            <w:r w:rsidRPr="00BC0B85">
              <w:t>&gt;</w:t>
            </w:r>
            <w:r>
              <w:t xml:space="preserve"> отсутствует, или значение тега </w:t>
            </w:r>
            <w:r>
              <w:rPr>
                <w:lang w:val="en-US"/>
              </w:rPr>
              <w:t>Value</w:t>
            </w:r>
            <w:r w:rsidRPr="00BC0B85">
              <w:t xml:space="preserve"> =</w:t>
            </w:r>
            <w:r>
              <w:t xml:space="preserve"> </w:t>
            </w:r>
            <w:r w:rsidR="005D0C41">
              <w:rPr>
                <w:lang w:val="en-US"/>
              </w:rPr>
              <w:t>N</w:t>
            </w:r>
            <w:r>
              <w:t xml:space="preserve">, </w:t>
            </w:r>
            <w:r w:rsidRPr="00BC0B85">
              <w:t xml:space="preserve">то проверка производится </w:t>
            </w:r>
            <w:r>
              <w:t>в штатном режиме.</w:t>
            </w: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 w:rsidRPr="003A05C3">
              <w:t xml:space="preserve">                          </w:t>
            </w:r>
            <w:r w:rsidRPr="003A05C3">
              <w:tab/>
            </w:r>
            <w:r w:rsidRPr="003A05C3">
              <w:tab/>
            </w:r>
            <w:r w:rsidRPr="003A05C3">
              <w:tab/>
              <w:t xml:space="preserve">              </w:t>
            </w:r>
            <w:r w:rsidRPr="00036132">
              <w:t>&lt;</w:t>
            </w:r>
            <w:r>
              <w:rPr>
                <w:lang w:val="en-US"/>
              </w:rPr>
              <w:t>/Parm</w:t>
            </w:r>
            <w:r w:rsidRPr="0003613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</w:t>
            </w:r>
            <w:r w:rsidRPr="00036132">
              <w:t>&lt;</w:t>
            </w:r>
            <w:r>
              <w:rPr>
                <w:lang w:val="en-US"/>
              </w:rPr>
              <w:t>/</w:t>
            </w:r>
            <w:r w:rsidRPr="00036132">
              <w:t>AddData&gt;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BC0B85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Pr="00936181" w:rsidRDefault="00BC0B85" w:rsidP="004B658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36181">
              <w:tab/>
            </w:r>
            <w:r>
              <w:rPr>
                <w:lang w:val="en-US"/>
              </w:rP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C0B85" w:rsidRDefault="00BC0B85" w:rsidP="004B6580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F87978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Pr="00F72FE7">
              <w:rPr>
                <w:b/>
                <w:color w:val="4F81BD"/>
              </w:rPr>
              <w:t>Balance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F87978" w:rsidP="003417DE">
            <w:pPr>
              <w:spacing w:after="0" w:line="240" w:lineRule="auto"/>
            </w:pPr>
            <w:r>
              <w:t>Признак, чтобы в ответе на запрос возвращалась информация о балансе контракта</w:t>
            </w: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Pr="00F72FE7">
              <w:rPr>
                <w:b/>
                <w:color w:val="4F81BD"/>
              </w:rPr>
              <w:t>Y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  <w:tr w:rsidR="009837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9837DA" w:rsidRPr="00936181" w:rsidRDefault="009837DA" w:rsidP="003417DE">
            <w:pPr>
              <w:spacing w:after="0" w:line="240" w:lineRule="auto"/>
            </w:pPr>
          </w:p>
        </w:tc>
      </w:tr>
    </w:tbl>
    <w:p w:rsidR="0077550E" w:rsidRPr="005009C6" w:rsidRDefault="0077550E" w:rsidP="0077550E">
      <w:pPr>
        <w:rPr>
          <w:lang w:val="en-US"/>
        </w:rPr>
      </w:pPr>
    </w:p>
    <w:p w:rsidR="0077550E" w:rsidRPr="00696743" w:rsidRDefault="0077550E" w:rsidP="0077550E">
      <w:pPr>
        <w:rPr>
          <w:rStyle w:val="aff4"/>
          <w:lang w:val="en-US"/>
        </w:rPr>
      </w:pPr>
      <w:r w:rsidRPr="00696743">
        <w:rPr>
          <w:rStyle w:val="aff4"/>
        </w:rPr>
        <w:t>Описание ответа: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77550E" w:rsidRPr="00FD299E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77550E" w:rsidRPr="005009C6" w:rsidRDefault="0077550E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77550E" w:rsidRPr="005009C6" w:rsidRDefault="0077550E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77550E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  <w:rPr>
                <w:lang w:val="en-US"/>
              </w:rPr>
            </w:pPr>
            <w:r w:rsidRPr="003B383B">
              <w:rPr>
                <w:lang w:val="en-US"/>
              </w:rPr>
              <w:t>&lt;UFXMsg resp_class="</w:t>
            </w:r>
            <w:r w:rsidRPr="00F87978">
              <w:rPr>
                <w:i/>
                <w:color w:val="4F81BD"/>
                <w:lang w:val="en-US"/>
              </w:rPr>
              <w:t>I</w:t>
            </w:r>
            <w:r w:rsidRPr="003B383B">
              <w:rPr>
                <w:lang w:val="en-US"/>
              </w:rPr>
              <w:t>" resp_code="</w:t>
            </w:r>
            <w:r w:rsidRPr="00F87978">
              <w:rPr>
                <w:i/>
                <w:color w:val="4F81BD"/>
                <w:lang w:val="en-US"/>
              </w:rPr>
              <w:t>0</w:t>
            </w:r>
            <w:r w:rsidRPr="003B383B">
              <w:rPr>
                <w:lang w:val="en-US"/>
              </w:rPr>
              <w:t>" direction="</w:t>
            </w:r>
            <w:r w:rsidRPr="00F87978">
              <w:rPr>
                <w:b/>
                <w:color w:val="4F81BD"/>
                <w:lang w:val="en-US"/>
              </w:rPr>
              <w:t>Rs</w:t>
            </w:r>
            <w:r w:rsidRPr="003B383B">
              <w:rPr>
                <w:lang w:val="en-US"/>
              </w:rPr>
              <w:t>" msg_type="</w:t>
            </w:r>
            <w:r w:rsidRPr="00F87978">
              <w:rPr>
                <w:color w:val="4F81BD"/>
                <w:lang w:val="en-US"/>
              </w:rPr>
              <w:t>Doc</w:t>
            </w:r>
            <w:r w:rsidRPr="003B383B">
              <w:rPr>
                <w:lang w:val="en-US"/>
              </w:rPr>
              <w:t>" scheme="</w:t>
            </w:r>
            <w:r w:rsidRPr="00F87978">
              <w:rPr>
                <w:color w:val="4F81BD"/>
                <w:lang w:val="en-US"/>
              </w:rPr>
              <w:t>WAY4Doc</w:t>
            </w:r>
            <w:r w:rsidRPr="003B383B">
              <w:rPr>
                <w:lang w:val="en-US"/>
              </w:rPr>
              <w:t>" version="</w:t>
            </w:r>
            <w:r w:rsidRPr="00F87978">
              <w:rPr>
                <w:color w:val="4F81BD"/>
                <w:lang w:val="en-US"/>
              </w:rPr>
              <w:t>2.0</w:t>
            </w:r>
            <w:r w:rsidRPr="003B383B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  <w:rPr>
                <w:lang w:val="en-US"/>
              </w:rPr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rPr>
                <w:lang w:val="en-US"/>
              </w:rPr>
              <w:tab/>
            </w:r>
            <w:r w:rsidRPr="003B383B">
              <w:t>&lt;MsgId&gt;</w:t>
            </w:r>
            <w:r w:rsidRPr="00F87978">
              <w:rPr>
                <w:color w:val="4F81BD"/>
              </w:rPr>
              <w:t>AAA-555-333-EEE-23124141</w:t>
            </w:r>
            <w:r w:rsidRPr="003B383B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77550E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  <w:t>&lt;Source app="</w:t>
            </w:r>
            <w:r w:rsidRPr="00F87978">
              <w:rPr>
                <w:color w:val="4F81BD"/>
                <w:lang w:val="en-US"/>
              </w:rPr>
              <w:t>Bank1</w:t>
            </w:r>
            <w:r w:rsidRPr="003B383B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5403C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&lt;MsgCode&gt;</w:t>
            </w:r>
            <w:r w:rsidR="005403CA" w:rsidRPr="00F87978">
              <w:rPr>
                <w:color w:val="4F81BD"/>
              </w:rPr>
              <w:t>02000</w:t>
            </w:r>
            <w:r w:rsidR="005403CA">
              <w:rPr>
                <w:color w:val="4F81BD"/>
                <w:lang w:val="en-US"/>
              </w:rPr>
              <w:t>F</w:t>
            </w:r>
            <w:r w:rsidRPr="003B383B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="00126C95">
              <w:rPr>
                <w:color w:val="4F81BD"/>
                <w:lang w:val="en-US"/>
              </w:rPr>
              <w:t>R</w:t>
            </w:r>
            <w:r w:rsidRPr="00F87978">
              <w:rPr>
                <w:color w:val="4F81BD"/>
              </w:rPr>
              <w:t>RN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126C95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13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77550E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7550E" w:rsidRPr="003B383B" w:rsidRDefault="0077550E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Pr="00F87978">
              <w:rPr>
                <w:b/>
                <w:color w:val="4F81BD"/>
              </w:rPr>
              <w:t>AuthCode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5937C4">
            <w:pPr>
              <w:spacing w:after="0" w:line="240" w:lineRule="auto"/>
            </w:pPr>
            <w:r w:rsidRPr="003B383B">
              <w:t>Код авторизации</w:t>
            </w: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F87978">
              <w:rPr>
                <w:i/>
                <w:color w:val="4F81BD"/>
              </w:rPr>
              <w:t>500722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5937C4" w:rsidRPr="0083322C" w:rsidTr="005937C4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Pr="003B383B" w:rsidRDefault="005937C4" w:rsidP="005937C4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937C4" w:rsidRDefault="005937C4" w:rsidP="005937C4">
            <w:pPr>
              <w:spacing w:after="0" w:line="240" w:lineRule="auto"/>
            </w:pPr>
          </w:p>
        </w:tc>
      </w:tr>
      <w:tr w:rsidR="00DD1377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&lt;ContractNumber&gt;</w:t>
            </w:r>
            <w:r>
              <w:rPr>
                <w:color w:val="4F81BD"/>
              </w:rPr>
              <w:t>4015*5454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&lt;ContractNumber&gt;</w:t>
            </w:r>
            <w:r w:rsidRPr="00F87978">
              <w:rPr>
                <w:color w:val="4F81BD"/>
              </w:rPr>
              <w:t>99999999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76164" w:rsidRDefault="00DD1377" w:rsidP="00F83384">
            <w:pPr>
              <w:spacing w:after="0" w:line="240" w:lineRule="auto"/>
            </w:pPr>
          </w:p>
        </w:tc>
      </w:tr>
      <w:tr w:rsidR="00DD1377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</w:t>
            </w:r>
            <w:r w:rsidRPr="00976164">
              <w:t>&lt;InstitutionIdType&gt;</w:t>
            </w:r>
            <w:r w:rsidRPr="004601D1">
              <w:rPr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Default="00DD1377" w:rsidP="00F83384">
            <w:pPr>
              <w:spacing w:after="0" w:line="240" w:lineRule="auto"/>
            </w:pPr>
          </w:p>
        </w:tc>
      </w:tr>
      <w:tr w:rsidR="00DD1377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F83384">
            <w:pPr>
              <w:spacing w:after="0" w:line="240" w:lineRule="auto"/>
            </w:pPr>
            <w:r w:rsidRPr="00976164">
              <w:t>&lt;Institution&gt;</w:t>
            </w:r>
            <w:r w:rsidRPr="004601D1">
              <w:rPr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76164" w:rsidRDefault="00DD1377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DD1377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Default="00DD1377" w:rsidP="00F83384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Currency</w:t>
            </w:r>
            <w:r w:rsidRPr="00936181">
              <w:t>&gt;</w:t>
            </w:r>
            <w:proofErr w:type="gramStart"/>
            <w:r w:rsidRPr="00F87978">
              <w:rPr>
                <w:color w:val="4F81BD"/>
                <w:lang w:val="en-US"/>
              </w:rPr>
              <w:t>RUR</w:t>
            </w:r>
            <w:r w:rsidRPr="00936181">
              <w:t>&lt;</w:t>
            </w:r>
            <w:proofErr w:type="gramEnd"/>
            <w:r w:rsidRPr="00936181">
              <w:t>/</w:t>
            </w:r>
            <w:r>
              <w:t xml:space="preserve"> </w:t>
            </w:r>
            <w:r w:rsidRPr="009837DA">
              <w:t>Currency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Amount</w:t>
            </w:r>
            <w:r w:rsidRPr="00936181">
              <w:t>&gt;</w:t>
            </w:r>
            <w:r w:rsidRPr="00F87978">
              <w:rPr>
                <w:color w:val="4F81BD"/>
                <w:lang w:val="en-US"/>
              </w:rPr>
              <w:t>20.99</w:t>
            </w:r>
            <w:r w:rsidRPr="00936181">
              <w:t>&lt;/</w:t>
            </w:r>
            <w:r>
              <w:t xml:space="preserve"> </w:t>
            </w:r>
            <w:r w:rsidRPr="009837DA">
              <w:t>Amount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936181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1A03A0" w:rsidRDefault="00DD1377" w:rsidP="003417DE">
            <w:pPr>
              <w:spacing w:after="0" w:line="240" w:lineRule="auto"/>
            </w:pPr>
            <w:r>
              <w:t>Не используется</w:t>
            </w: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 w:rsidRPr="001A03A0">
              <w:t>&lt;PhaseDate&gt;2011-06-01+04:00&lt;/PhaseDate&gt;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>
              <w:t>Не используется</w:t>
            </w: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>
              <w:t>Не используется</w:t>
            </w: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  <w:t>&lt;ParmCode&gt;</w:t>
            </w:r>
            <w:r w:rsidRPr="00F87978">
              <w:rPr>
                <w:color w:val="4F81BD"/>
              </w:rPr>
              <w:t>Balance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F87978">
              <w:rPr>
                <w:color w:val="4F81BD"/>
              </w:rPr>
              <w:t>Y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F87978" w:rsidRDefault="00DD1377" w:rsidP="003417DE">
            <w:pPr>
              <w:spacing w:after="0" w:line="240" w:lineRule="auto"/>
              <w:rPr>
                <w:lang w:val="en-US"/>
              </w:rPr>
            </w:pPr>
            <w:r>
              <w:t>Информация о балансе контракта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F87978">
              <w:rPr>
                <w:b/>
                <w:color w:val="4F81BD"/>
              </w:rPr>
              <w:t>AVAILABLE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Доступные средства на контракте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F87978">
              <w:rPr>
                <w:i/>
                <w:color w:val="4F81BD"/>
              </w:rPr>
              <w:t>5718.00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Сумма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F87978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F87978">
              <w:rPr>
                <w:b/>
                <w:color w:val="4F81BD"/>
              </w:rPr>
              <w:t>CR_LIMIT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Кредитный лимит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&lt;Amount&gt;</w:t>
            </w:r>
            <w:r w:rsidRPr="00F87978">
              <w:rPr>
                <w:i/>
                <w:color w:val="4F81BD"/>
              </w:rPr>
              <w:t>10000.00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Сумма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F87978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DD1377">
            <w:pPr>
              <w:spacing w:after="0" w:line="240" w:lineRule="auto"/>
            </w:pPr>
            <w:r w:rsidRPr="003B383B">
              <w:t xml:space="preserve">Результат обработки </w:t>
            </w:r>
            <w:r>
              <w:t>запроса</w:t>
            </w: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&lt;RespClass&gt;</w:t>
            </w:r>
            <w:r w:rsidRPr="00F87978">
              <w:rPr>
                <w:i/>
                <w:color w:val="4F81BD"/>
              </w:rPr>
              <w:t>Information</w:t>
            </w:r>
            <w:r w:rsidRPr="003B383B">
              <w:t>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&lt;RespCode&gt;</w:t>
            </w:r>
            <w:r w:rsidRPr="00F87978">
              <w:rPr>
                <w:i/>
                <w:color w:val="4F81BD"/>
              </w:rPr>
              <w:t>0</w:t>
            </w:r>
            <w:r w:rsidRPr="003B383B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 w:rsidRPr="003B383B">
              <w:t>&lt;RespText&gt;</w:t>
            </w:r>
            <w:r w:rsidRPr="00F87978">
              <w:rPr>
                <w:i/>
                <w:color w:val="4F81BD"/>
              </w:rPr>
              <w:t>Successfully processed</w:t>
            </w:r>
            <w:r w:rsidRPr="003B383B">
              <w:t>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  <w:tr w:rsidR="00DD1377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  <w:r w:rsidRPr="003B383B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DD1377" w:rsidRPr="003B383B" w:rsidRDefault="00DD1377" w:rsidP="003417DE">
            <w:pPr>
              <w:spacing w:after="0" w:line="240" w:lineRule="auto"/>
            </w:pPr>
          </w:p>
        </w:tc>
      </w:tr>
    </w:tbl>
    <w:p w:rsidR="00AC3906" w:rsidRDefault="00AC3906" w:rsidP="00052222">
      <w:pPr>
        <w:pStyle w:val="2"/>
        <w:rPr>
          <w:lang w:val="en-US"/>
        </w:rPr>
      </w:pPr>
      <w:bookmarkStart w:id="28" w:name="_Toc474225962"/>
      <w:r>
        <w:t>Кредитование счета</w:t>
      </w:r>
      <w:bookmarkEnd w:id="28"/>
    </w:p>
    <w:p w:rsidR="00412948" w:rsidRPr="0077550E" w:rsidRDefault="00412948" w:rsidP="00412948">
      <w:pPr>
        <w:spacing w:after="0" w:line="240" w:lineRule="auto"/>
      </w:pPr>
      <w:r>
        <w:t xml:space="preserve">Входящий в систему </w:t>
      </w:r>
      <w:r>
        <w:rPr>
          <w:lang w:val="en-US"/>
        </w:rPr>
        <w:t>WAY</w:t>
      </w:r>
      <w:r w:rsidRPr="00E25CC9">
        <w:t xml:space="preserve">4 </w:t>
      </w:r>
      <w:r>
        <w:t xml:space="preserve">запрос на пополнение счета карты в </w:t>
      </w:r>
      <w:r>
        <w:rPr>
          <w:lang w:val="en-US"/>
        </w:rPr>
        <w:t>WAY</w:t>
      </w:r>
      <w:r w:rsidRPr="00E25CC9">
        <w:t>4</w:t>
      </w:r>
      <w:r w:rsidRPr="005009C6">
        <w:t>.</w:t>
      </w:r>
    </w:p>
    <w:p w:rsidR="00412948" w:rsidRPr="0077550E" w:rsidRDefault="00412948" w:rsidP="00412948">
      <w:pPr>
        <w:spacing w:after="0" w:line="240" w:lineRule="auto"/>
      </w:pPr>
    </w:p>
    <w:p w:rsidR="00412948" w:rsidRPr="0077550E" w:rsidRDefault="00412948" w:rsidP="00412948">
      <w:pPr>
        <w:spacing w:after="0" w:line="240" w:lineRule="auto"/>
      </w:pPr>
      <w:r w:rsidRPr="00696743">
        <w:rPr>
          <w:rStyle w:val="aff4"/>
        </w:rPr>
        <w:t>Пример</w:t>
      </w:r>
      <w:r w:rsidRPr="0077550E">
        <w:rPr>
          <w:rStyle w:val="aff4"/>
        </w:rPr>
        <w:t>:</w:t>
      </w:r>
      <w:r w:rsidRPr="0077550E">
        <w:t xml:space="preserve"> </w:t>
      </w:r>
      <w:r w:rsidRPr="00412948">
        <w:t xml:space="preserve">4_credit.rq.xml </w:t>
      </w:r>
      <w:r>
        <w:t>и</w:t>
      </w:r>
      <w:r w:rsidRPr="0077550E">
        <w:t xml:space="preserve"> </w:t>
      </w:r>
      <w:r w:rsidRPr="00412948">
        <w:t>4_credit.rs.xml</w:t>
      </w:r>
      <w:r w:rsidRPr="0077550E">
        <w:t>.</w:t>
      </w:r>
    </w:p>
    <w:p w:rsidR="00412948" w:rsidRPr="0077550E" w:rsidRDefault="00412948" w:rsidP="00412948">
      <w:pPr>
        <w:spacing w:after="0" w:line="240" w:lineRule="auto"/>
      </w:pPr>
    </w:p>
    <w:p w:rsidR="00412948" w:rsidRPr="00696743" w:rsidRDefault="00412948" w:rsidP="00412948">
      <w:pPr>
        <w:rPr>
          <w:rStyle w:val="aff4"/>
          <w:lang w:val="en-US"/>
        </w:rPr>
      </w:pPr>
      <w:r w:rsidRPr="00696743">
        <w:rPr>
          <w:rStyle w:val="aff4"/>
        </w:rPr>
        <w:t>Описание</w:t>
      </w:r>
      <w:r w:rsidRPr="00696743">
        <w:rPr>
          <w:rStyle w:val="aff4"/>
          <w:lang w:val="en-US"/>
        </w:rPr>
        <w:t xml:space="preserve"> </w:t>
      </w:r>
      <w:r w:rsidRPr="00696743">
        <w:rPr>
          <w:rStyle w:val="aff4"/>
        </w:rPr>
        <w:t>запроса: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412948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412948" w:rsidRPr="005009C6" w:rsidRDefault="00412948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412948" w:rsidRPr="005009C6" w:rsidRDefault="00412948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12948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696743" w:rsidRDefault="00412948" w:rsidP="003417DE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lastRenderedPageBreak/>
              <w:t>&lt;UFXMsg direction="</w:t>
            </w:r>
            <w:r w:rsidRPr="00E361FE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Pr="00E361FE">
              <w:rPr>
                <w:b/>
                <w:color w:val="4F81BD"/>
                <w:lang w:val="en-US"/>
              </w:rPr>
              <w:t>Doc</w:t>
            </w:r>
            <w:r w:rsidRPr="00696743">
              <w:rPr>
                <w:lang w:val="en-US"/>
              </w:rPr>
              <w:t>" scheme="</w:t>
            </w:r>
            <w:r w:rsidRPr="00E361FE">
              <w:rPr>
                <w:b/>
                <w:color w:val="4F81BD"/>
                <w:lang w:val="en-US"/>
              </w:rPr>
              <w:t>WAY4Doc</w:t>
            </w:r>
            <w:r w:rsidRPr="00696743">
              <w:rPr>
                <w:lang w:val="en-US"/>
              </w:rPr>
              <w:t>" version="</w:t>
            </w:r>
            <w:r w:rsidRPr="00E361FE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696743" w:rsidRDefault="00412948" w:rsidP="003417DE">
            <w:pPr>
              <w:spacing w:after="0" w:line="240" w:lineRule="auto"/>
              <w:rPr>
                <w:lang w:val="en-US"/>
              </w:rPr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E361FE">
              <w:rPr>
                <w:i/>
                <w:color w:val="4F81BD"/>
                <w:lang w:val="en-US"/>
              </w:rPr>
              <w:t>AAA-5</w:t>
            </w:r>
            <w:r w:rsidRPr="00E361FE">
              <w:rPr>
                <w:i/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412948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  <w:t>&lt;Source app="</w:t>
            </w:r>
            <w:r w:rsidRPr="00E361FE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E361FE" w:rsidP="003417DE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E361F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&lt;MsgCode&gt;</w:t>
            </w:r>
            <w:r w:rsidRPr="00E361FE">
              <w:rPr>
                <w:b/>
                <w:color w:val="4F81BD"/>
              </w:rPr>
              <w:t>0</w:t>
            </w:r>
            <w:r w:rsidRPr="00E361FE">
              <w:rPr>
                <w:b/>
                <w:color w:val="4F81BD"/>
                <w:lang w:val="en-US"/>
              </w:rPr>
              <w:t>2</w:t>
            </w:r>
            <w:r w:rsidR="000F18AF" w:rsidRPr="00E361FE">
              <w:rPr>
                <w:b/>
                <w:color w:val="4F81BD"/>
                <w:lang w:val="en-US"/>
              </w:rPr>
              <w:t>2</w:t>
            </w:r>
            <w:r w:rsidRPr="00E361FE">
              <w:rPr>
                <w:b/>
                <w:color w:val="4F81BD"/>
                <w:lang w:val="en-US"/>
              </w:rPr>
              <w:t>00</w:t>
            </w:r>
            <w:r w:rsidR="000F18AF" w:rsidRPr="00E361FE">
              <w:rPr>
                <w:b/>
                <w:color w:val="4F81BD"/>
                <w:lang w:val="en-US"/>
              </w:rPr>
              <w:t>P</w:t>
            </w:r>
            <w:r w:rsidRPr="00936181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E361FE" w:rsidRDefault="00E361FE" w:rsidP="00394768">
            <w:pPr>
              <w:spacing w:after="0" w:line="240" w:lineRule="auto"/>
            </w:pPr>
            <w:r>
              <w:t>Тип операции – кредитование счета</w:t>
            </w:r>
            <w:r w:rsidR="00394768">
              <w:t>. Для отмены кредитования счета используется код операции 04200</w:t>
            </w:r>
            <w:r w:rsidR="00394768">
              <w:rPr>
                <w:lang w:val="en-US"/>
              </w:rPr>
              <w:t>P</w:t>
            </w:r>
            <w:r w:rsidR="00394768" w:rsidRPr="00394768">
              <w:t>.</w:t>
            </w:r>
          </w:p>
        </w:tc>
      </w:tr>
      <w:tr w:rsidR="00412948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="00126C95">
              <w:rPr>
                <w:b/>
                <w:color w:val="4F81BD"/>
                <w:lang w:val="en-US"/>
              </w:rPr>
              <w:t>R</w:t>
            </w:r>
            <w:r w:rsidRPr="00E361FE">
              <w:rPr>
                <w:b/>
                <w:color w:val="4F81BD"/>
              </w:rPr>
              <w:t>RN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E361FE" w:rsidP="003417DE">
            <w:pPr>
              <w:spacing w:after="0" w:line="240" w:lineRule="auto"/>
            </w:pPr>
            <w:r>
              <w:t>Регистрационный номер документа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14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BA5900" w:rsidRPr="0083322C" w:rsidTr="00504D40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 xml:space="preserve">Значение данного поля прокладывается </w:t>
            </w:r>
            <w:r>
              <w:rPr>
                <w:lang w:val="en-US"/>
              </w:rPr>
              <w:t>as</w:t>
            </w:r>
            <w:r w:rsidRPr="002E303E">
              <w:t xml:space="preserve"> </w:t>
            </w:r>
            <w:r>
              <w:rPr>
                <w:lang w:val="en-US"/>
              </w:rPr>
              <w:t>is</w:t>
            </w:r>
            <w:r w:rsidRPr="002E303E">
              <w:t xml:space="preserve"> </w:t>
            </w:r>
            <w:r>
              <w:t xml:space="preserve">в поле </w:t>
            </w:r>
            <w:r w:rsidRPr="001311CF">
              <w:t>doc.trans_details</w:t>
            </w:r>
            <w:r>
              <w:t xml:space="preserve"> в БД</w:t>
            </w:r>
            <w:r w:rsidRPr="002E303E">
              <w:t>.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="005D3452">
              <w:rPr>
                <w:i/>
                <w:color w:val="4F81BD"/>
              </w:rPr>
              <w:t>4015*5454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E361FE" w:rsidP="003417DE">
            <w:pPr>
              <w:spacing w:after="0" w:line="240" w:lineRule="auto"/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E361F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Pr="00E361FE">
              <w:rPr>
                <w:b/>
                <w:color w:val="4F81BD"/>
              </w:rPr>
              <w:t>99999999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361FE" w:rsidRPr="00311C3B" w:rsidRDefault="00E361FE" w:rsidP="00E361FE">
            <w:pPr>
              <w:spacing w:after="0" w:line="240" w:lineRule="auto"/>
            </w:pPr>
            <w:r>
              <w:t xml:space="preserve">Специальный контракт в системе </w:t>
            </w:r>
            <w:r>
              <w:rPr>
                <w:lang w:val="en-US"/>
              </w:rPr>
              <w:t>WAY</w:t>
            </w:r>
            <w:r w:rsidRPr="000A656C">
              <w:t>4</w:t>
            </w:r>
            <w:r>
              <w:rPr>
                <w:lang w:val="en-US"/>
              </w:rPr>
              <w:t>Cards</w:t>
            </w:r>
            <w:r w:rsidRPr="000A656C">
              <w:t xml:space="preserve"> </w:t>
            </w:r>
            <w:r>
              <w:t>для проведения операции.</w:t>
            </w:r>
          </w:p>
          <w:p w:rsidR="00412948" w:rsidRPr="00326227" w:rsidRDefault="00E361FE" w:rsidP="00E361FE">
            <w:pPr>
              <w:spacing w:after="0" w:line="240" w:lineRule="auto"/>
            </w:pPr>
            <w:r>
              <w:t xml:space="preserve">Значение данного поля необходимо получить у </w:t>
            </w:r>
            <w:r>
              <w:rPr>
                <w:lang w:val="en-US"/>
              </w:rPr>
              <w:t>UCS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976164">
              <w:rPr>
                <w:b/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76164">
              <w:lastRenderedPageBreak/>
              <w:t>&lt;Institution&gt;</w:t>
            </w:r>
            <w:r w:rsidRPr="00976164">
              <w:rPr>
                <w:i/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Currency</w:t>
            </w:r>
            <w:r w:rsidRPr="00936181">
              <w:t>&gt;</w:t>
            </w:r>
            <w:proofErr w:type="gramStart"/>
            <w:r w:rsidRPr="00E361FE">
              <w:rPr>
                <w:color w:val="4F81BD"/>
                <w:lang w:val="en-US"/>
              </w:rPr>
              <w:t>RUR</w:t>
            </w:r>
            <w:r w:rsidRPr="00936181">
              <w:t>&lt;</w:t>
            </w:r>
            <w:proofErr w:type="gramEnd"/>
            <w:r w:rsidRPr="00936181">
              <w:t>/</w:t>
            </w:r>
            <w:r>
              <w:t xml:space="preserve"> </w:t>
            </w:r>
            <w:r w:rsidRPr="009837DA">
              <w:t>Currency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>
              <w:t>Валюта транзакции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Amount</w:t>
            </w:r>
            <w:r w:rsidRPr="00936181">
              <w:t>&gt;</w:t>
            </w:r>
            <w:r w:rsidRPr="00E361FE">
              <w:rPr>
                <w:color w:val="4F81BD"/>
                <w:lang w:val="en-US"/>
              </w:rPr>
              <w:t>20.99</w:t>
            </w:r>
            <w:r w:rsidRPr="00936181">
              <w:t>&lt;/</w:t>
            </w:r>
            <w:r>
              <w:t xml:space="preserve"> </w:t>
            </w:r>
            <w:r w:rsidRPr="009837DA">
              <w:t>Amount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>
              <w:t>Сумма транзакции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E361FE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Pr="00E361FE">
              <w:rPr>
                <w:b/>
                <w:color w:val="4F81BD"/>
              </w:rPr>
              <w:t>Balance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>
              <w:t>Признак, чтобы в ответе на запрос возвращалась информация о балансе контракта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Pr="00E361FE">
              <w:rPr>
                <w:b/>
                <w:color w:val="4F81BD"/>
              </w:rPr>
              <w:t>Y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3417DE">
            <w:pPr>
              <w:spacing w:after="0" w:line="240" w:lineRule="auto"/>
            </w:pPr>
          </w:p>
        </w:tc>
      </w:tr>
    </w:tbl>
    <w:p w:rsidR="00412948" w:rsidRPr="005009C6" w:rsidRDefault="00412948" w:rsidP="00412948">
      <w:pPr>
        <w:rPr>
          <w:lang w:val="en-US"/>
        </w:rPr>
      </w:pPr>
    </w:p>
    <w:p w:rsidR="00412948" w:rsidRPr="00696743" w:rsidRDefault="00412948" w:rsidP="00412948">
      <w:pPr>
        <w:rPr>
          <w:rStyle w:val="aff4"/>
          <w:lang w:val="en-US"/>
        </w:rPr>
      </w:pPr>
      <w:r w:rsidRPr="00696743">
        <w:rPr>
          <w:rStyle w:val="aff4"/>
        </w:rPr>
        <w:t>Описание ответа: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412948" w:rsidRPr="00FD299E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412948" w:rsidRPr="005009C6" w:rsidRDefault="00412948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412948" w:rsidRPr="005009C6" w:rsidRDefault="00412948" w:rsidP="003417DE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412948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  <w:rPr>
                <w:lang w:val="en-US"/>
              </w:rPr>
            </w:pPr>
            <w:r w:rsidRPr="003B383B">
              <w:rPr>
                <w:lang w:val="en-US"/>
              </w:rPr>
              <w:t>&lt;UFXMsg resp_class="</w:t>
            </w:r>
            <w:r w:rsidRPr="00E361FE">
              <w:rPr>
                <w:i/>
                <w:color w:val="4F81BD"/>
                <w:lang w:val="en-US"/>
              </w:rPr>
              <w:t>I</w:t>
            </w:r>
            <w:r w:rsidRPr="003B383B">
              <w:rPr>
                <w:lang w:val="en-US"/>
              </w:rPr>
              <w:t>" resp_code="</w:t>
            </w:r>
            <w:r w:rsidRPr="00E361FE">
              <w:rPr>
                <w:i/>
                <w:color w:val="4F81BD"/>
                <w:lang w:val="en-US"/>
              </w:rPr>
              <w:t>0</w:t>
            </w:r>
            <w:r w:rsidRPr="003B383B">
              <w:rPr>
                <w:lang w:val="en-US"/>
              </w:rPr>
              <w:t>" direction="</w:t>
            </w:r>
            <w:r w:rsidRPr="00E361FE">
              <w:rPr>
                <w:b/>
                <w:color w:val="4F81BD"/>
                <w:lang w:val="en-US"/>
              </w:rPr>
              <w:t>Rs</w:t>
            </w:r>
            <w:r w:rsidRPr="003B383B">
              <w:rPr>
                <w:lang w:val="en-US"/>
              </w:rPr>
              <w:t>" msg_type="</w:t>
            </w:r>
            <w:r w:rsidRPr="00E361FE">
              <w:rPr>
                <w:color w:val="4F81BD"/>
                <w:lang w:val="en-US"/>
              </w:rPr>
              <w:t>Doc</w:t>
            </w:r>
            <w:r w:rsidRPr="003B383B">
              <w:rPr>
                <w:lang w:val="en-US"/>
              </w:rPr>
              <w:t>" scheme="</w:t>
            </w:r>
            <w:r w:rsidRPr="00E361FE">
              <w:rPr>
                <w:color w:val="4F81BD"/>
                <w:lang w:val="en-US"/>
              </w:rPr>
              <w:t>WAY4Doc</w:t>
            </w:r>
            <w:r w:rsidRPr="003B383B">
              <w:rPr>
                <w:lang w:val="en-US"/>
              </w:rPr>
              <w:t>" version="</w:t>
            </w:r>
            <w:r w:rsidRPr="00E361FE">
              <w:rPr>
                <w:color w:val="4F81BD"/>
                <w:lang w:val="en-US"/>
              </w:rPr>
              <w:t>2.0</w:t>
            </w:r>
            <w:r w:rsidRPr="003B383B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  <w:rPr>
                <w:lang w:val="en-US"/>
              </w:rPr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rPr>
                <w:lang w:val="en-US"/>
              </w:rPr>
              <w:tab/>
            </w:r>
            <w:r w:rsidRPr="003B383B">
              <w:t>&lt;MsgId&gt;</w:t>
            </w:r>
            <w:r w:rsidRPr="00E361FE">
              <w:rPr>
                <w:color w:val="4F81BD"/>
              </w:rPr>
              <w:t>AAA-555-333-EEE-23124141</w:t>
            </w:r>
            <w:r w:rsidRPr="003B383B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412948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  <w:t>&lt;Source app="</w:t>
            </w:r>
            <w:r w:rsidRPr="00E361FE">
              <w:rPr>
                <w:color w:val="4F81BD"/>
                <w:lang w:val="en-US"/>
              </w:rPr>
              <w:t>Bank1</w:t>
            </w:r>
            <w:r w:rsidRPr="003B383B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424F08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&lt;MsgCode&gt;</w:t>
            </w:r>
            <w:r w:rsidRPr="00E361FE">
              <w:rPr>
                <w:color w:val="4F81BD"/>
              </w:rPr>
              <w:t>02</w:t>
            </w:r>
            <w:r w:rsidR="00424F08" w:rsidRPr="00E361FE">
              <w:rPr>
                <w:color w:val="4F81BD"/>
                <w:lang w:val="en-US"/>
              </w:rPr>
              <w:t>200P</w:t>
            </w:r>
            <w:r w:rsidRPr="003B383B"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126C95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="00126C95">
              <w:rPr>
                <w:color w:val="4F81BD"/>
                <w:lang w:val="en-US"/>
              </w:rPr>
              <w:t>R</w:t>
            </w:r>
            <w:r w:rsidRPr="00E361FE">
              <w:rPr>
                <w:color w:val="4F81BD"/>
              </w:rPr>
              <w:t>RN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14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Pr="00E361FE">
              <w:rPr>
                <w:b/>
                <w:color w:val="4F81BD"/>
              </w:rPr>
              <w:t>AuthCode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E361FE">
              <w:rPr>
                <w:i/>
                <w:color w:val="4F81BD"/>
              </w:rPr>
              <w:t>500722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Код авторизации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BA5900" w:rsidRPr="0083322C" w:rsidTr="00504D40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3B383B" w:rsidRDefault="00BA5900" w:rsidP="00504D40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Default="00BA5900" w:rsidP="00504D40">
            <w:pPr>
              <w:spacing w:after="0" w:line="240" w:lineRule="auto"/>
            </w:pPr>
          </w:p>
        </w:tc>
      </w:tr>
      <w:tr w:rsidR="00412948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="005D3452">
              <w:rPr>
                <w:color w:val="4F81BD"/>
              </w:rPr>
              <w:t>4015*5454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Pr="00E361FE">
              <w:rPr>
                <w:color w:val="4F81BD"/>
              </w:rPr>
              <w:t>99999999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4601D1">
              <w:rPr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76164">
              <w:t>&lt;Institution&gt;</w:t>
            </w:r>
            <w:r w:rsidRPr="004601D1">
              <w:rPr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Currency</w:t>
            </w:r>
            <w:r w:rsidRPr="00936181">
              <w:t>&gt;</w:t>
            </w:r>
            <w:proofErr w:type="gramStart"/>
            <w:r w:rsidRPr="00E361FE">
              <w:rPr>
                <w:color w:val="4F81BD"/>
                <w:lang w:val="en-US"/>
              </w:rPr>
              <w:t>RUR</w:t>
            </w:r>
            <w:r w:rsidRPr="00936181">
              <w:t>&lt;</w:t>
            </w:r>
            <w:proofErr w:type="gramEnd"/>
            <w:r w:rsidRPr="00936181">
              <w:t>/</w:t>
            </w:r>
            <w:r>
              <w:t xml:space="preserve"> </w:t>
            </w:r>
            <w:r w:rsidRPr="009837DA">
              <w:t>Currency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Amount</w:t>
            </w:r>
            <w:r w:rsidRPr="00936181">
              <w:t>&gt;</w:t>
            </w:r>
            <w:r w:rsidRPr="00E361FE">
              <w:rPr>
                <w:color w:val="4F81BD"/>
                <w:lang w:val="en-US"/>
              </w:rPr>
              <w:t>20.99</w:t>
            </w:r>
            <w:r w:rsidRPr="00936181">
              <w:t>&lt;/</w:t>
            </w:r>
            <w:r>
              <w:t xml:space="preserve"> </w:t>
            </w:r>
            <w:r w:rsidRPr="009837DA">
              <w:t>Amount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936181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1A03A0" w:rsidRDefault="00412948" w:rsidP="003417DE">
            <w:pPr>
              <w:spacing w:after="0" w:line="240" w:lineRule="auto"/>
            </w:pPr>
            <w:r>
              <w:t>Не используется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DD1377" w:rsidP="003417DE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 w:rsidR="00412948" w:rsidRPr="001A03A0">
              <w:t>&lt;PhaseDate&gt;2011-06-01+04:00&lt;/PhaseDate&gt;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>
              <w:t>Не используется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>
              <w:t>Не используется</w:t>
            </w: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Pr="00E361FE">
              <w:rPr>
                <w:color w:val="4F81BD"/>
              </w:rPr>
              <w:t>Balance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E361FE">
              <w:rPr>
                <w:color w:val="4F81BD"/>
              </w:rPr>
              <w:t>Y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E361FE" w:rsidP="003417DE">
            <w:pPr>
              <w:spacing w:after="0" w:line="240" w:lineRule="auto"/>
            </w:pPr>
            <w:r>
              <w:t>Информация о балансе контракта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E361FE">
              <w:rPr>
                <w:b/>
                <w:color w:val="4F81BD"/>
              </w:rPr>
              <w:t>AVAILABLE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Доступные средства на контракте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E361FE">
              <w:rPr>
                <w:i/>
                <w:color w:val="4F81BD"/>
              </w:rPr>
              <w:t>5718.00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Сумма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E361FE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E361FE">
              <w:rPr>
                <w:b/>
                <w:color w:val="4F81BD"/>
              </w:rPr>
              <w:t>CR_LIMIT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Кредитный лимит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E361FE">
              <w:rPr>
                <w:i/>
                <w:color w:val="4F81BD"/>
              </w:rPr>
              <w:t>10000.00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Сумма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E361FE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Результат обработки операции</w:t>
            </w: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&lt;RespClass&gt;</w:t>
            </w:r>
            <w:r w:rsidRPr="00E361FE">
              <w:rPr>
                <w:i/>
                <w:color w:val="4F81BD"/>
              </w:rPr>
              <w:t>Information</w:t>
            </w:r>
            <w:r w:rsidRPr="003B383B">
              <w:t>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&lt;RespCode&gt;</w:t>
            </w:r>
            <w:r w:rsidRPr="00E361FE">
              <w:rPr>
                <w:i/>
                <w:color w:val="4F81BD"/>
              </w:rPr>
              <w:t>0</w:t>
            </w:r>
            <w:r w:rsidRPr="003B383B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4B126E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DD1377" w:rsidP="003417DE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 w:rsidR="00412948" w:rsidRPr="003B383B">
              <w:t>&lt;RespText&gt;</w:t>
            </w:r>
            <w:r w:rsidR="00412948" w:rsidRPr="00E361FE">
              <w:rPr>
                <w:i/>
                <w:color w:val="4F81BD"/>
              </w:rPr>
              <w:t>Successfully processed</w:t>
            </w:r>
            <w:r w:rsidR="00412948" w:rsidRPr="003B383B">
              <w:t>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CC0090" w:rsidRDefault="006C61BC" w:rsidP="00A63FA0">
            <w:pPr>
              <w:spacing w:after="0" w:line="240" w:lineRule="auto"/>
            </w:pPr>
            <w:r>
              <w:t>Положительный ответ на запрос кредитования счета не гарантирует успешности зачислени</w:t>
            </w:r>
            <w:r w:rsidR="00A63FA0">
              <w:t>я</w:t>
            </w:r>
            <w:r>
              <w:t xml:space="preserve"> денежных средств, Данная операция является уведомлением (</w:t>
            </w:r>
            <w:r>
              <w:rPr>
                <w:lang w:val="en-US"/>
              </w:rPr>
              <w:t>Advice</w:t>
            </w:r>
            <w:r>
              <w:t>)</w:t>
            </w:r>
            <w:r w:rsidRPr="00A63FA0">
              <w:t xml:space="preserve"> </w:t>
            </w:r>
            <w:r>
              <w:t xml:space="preserve">о том, что запрос поступил на процессинг. </w:t>
            </w:r>
          </w:p>
        </w:tc>
      </w:tr>
      <w:tr w:rsidR="00412948" w:rsidRPr="004B126E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4B126E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4B126E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  <w:tr w:rsidR="00412948" w:rsidRPr="004B126E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  <w:r w:rsidRPr="003B383B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412948" w:rsidRPr="003B383B" w:rsidRDefault="00412948" w:rsidP="003417DE">
            <w:pPr>
              <w:spacing w:after="0" w:line="240" w:lineRule="auto"/>
            </w:pPr>
          </w:p>
        </w:tc>
      </w:tr>
    </w:tbl>
    <w:p w:rsidR="0077550E" w:rsidRDefault="0077550E" w:rsidP="0077550E"/>
    <w:p w:rsidR="009E78D1" w:rsidRPr="0083322C" w:rsidRDefault="009E78D1" w:rsidP="0077550E"/>
    <w:p w:rsidR="00AC3906" w:rsidRDefault="00AC3906" w:rsidP="00052222">
      <w:pPr>
        <w:pStyle w:val="2"/>
      </w:pPr>
      <w:bookmarkStart w:id="29" w:name="_Toc474225963"/>
      <w:r>
        <w:lastRenderedPageBreak/>
        <w:t>Платеж</w:t>
      </w:r>
      <w:bookmarkEnd w:id="29"/>
    </w:p>
    <w:p w:rsidR="00261EAE" w:rsidRPr="00326227" w:rsidRDefault="00261EAE" w:rsidP="00261EAE">
      <w:r w:rsidRPr="000D073A">
        <w:t xml:space="preserve">Входящий в систему </w:t>
      </w:r>
      <w:r w:rsidRPr="000D073A">
        <w:rPr>
          <w:lang w:val="en-US"/>
        </w:rPr>
        <w:t>WAY</w:t>
      </w:r>
      <w:r w:rsidRPr="000D073A">
        <w:t xml:space="preserve">4 запрос на проведение платежа со счета карты в </w:t>
      </w:r>
      <w:r w:rsidRPr="000D073A">
        <w:rPr>
          <w:lang w:val="en-US"/>
        </w:rPr>
        <w:t>WAY</w:t>
      </w:r>
      <w:r w:rsidRPr="000D073A">
        <w:t>4 в пользу получателя платежа</w:t>
      </w:r>
      <w:r>
        <w:t xml:space="preserve"> через интерфейс модуля </w:t>
      </w:r>
      <w:r>
        <w:rPr>
          <w:lang w:val="en-US"/>
        </w:rPr>
        <w:t>Billing</w:t>
      </w:r>
      <w:r w:rsidRPr="000D073A">
        <w:t xml:space="preserve"> </w:t>
      </w:r>
      <w:r>
        <w:rPr>
          <w:lang w:val="en-US"/>
        </w:rPr>
        <w:t>Gateway</w:t>
      </w:r>
      <w:r>
        <w:t>.</w:t>
      </w:r>
    </w:p>
    <w:p w:rsidR="00A6136D" w:rsidRDefault="00A6136D" w:rsidP="00261EAE">
      <w:r>
        <w:t>Для осуществления биллинговых платежей используется двухпроходная схема.</w:t>
      </w:r>
    </w:p>
    <w:p w:rsidR="00A6136D" w:rsidRDefault="00A6136D" w:rsidP="004B6580">
      <w:pPr>
        <w:numPr>
          <w:ilvl w:val="0"/>
          <w:numId w:val="11"/>
        </w:numPr>
      </w:pPr>
      <w:r>
        <w:t>Система Банка-агента направляет в Модуль запрос «Платеж – проверка» с информацией о платеже, сумме, карте.</w:t>
      </w:r>
    </w:p>
    <w:p w:rsidR="00A6136D" w:rsidRPr="00A6136D" w:rsidRDefault="00A6136D" w:rsidP="004B6580">
      <w:pPr>
        <w:numPr>
          <w:ilvl w:val="0"/>
          <w:numId w:val="11"/>
        </w:numPr>
      </w:pPr>
      <w:r>
        <w:rPr>
          <w:lang w:val="en-US"/>
        </w:rPr>
        <w:t>WAY</w:t>
      </w:r>
      <w:r w:rsidRPr="00A6136D">
        <w:t xml:space="preserve">4 </w:t>
      </w:r>
      <w:r>
        <w:t xml:space="preserve">осуществляет предварительную проверку возможности такой операции и маршрутизирует запрос на биллинговую систему (через модуль </w:t>
      </w:r>
      <w:r>
        <w:rPr>
          <w:lang w:val="en-US"/>
        </w:rPr>
        <w:t>WAY</w:t>
      </w:r>
      <w:r w:rsidRPr="00A6136D">
        <w:t xml:space="preserve">4 </w:t>
      </w:r>
      <w:r>
        <w:rPr>
          <w:lang w:val="en-US"/>
        </w:rPr>
        <w:t>Billing</w:t>
      </w:r>
      <w:r w:rsidRPr="00A6136D">
        <w:t xml:space="preserve"> </w:t>
      </w:r>
      <w:r>
        <w:rPr>
          <w:lang w:val="en-US"/>
        </w:rPr>
        <w:t>Gateway</w:t>
      </w:r>
      <w:r w:rsidRPr="00A6136D">
        <w:t>).</w:t>
      </w:r>
    </w:p>
    <w:p w:rsidR="00A6136D" w:rsidRDefault="00A6136D" w:rsidP="004B6580">
      <w:pPr>
        <w:numPr>
          <w:ilvl w:val="0"/>
          <w:numId w:val="11"/>
        </w:numPr>
      </w:pPr>
      <w:r>
        <w:t>Биллинговая система осуществляет проверку платежа и направляет ответ с результатам в Модуль</w:t>
      </w:r>
    </w:p>
    <w:p w:rsidR="00A6136D" w:rsidRDefault="00A6136D" w:rsidP="004B6580">
      <w:pPr>
        <w:numPr>
          <w:ilvl w:val="0"/>
          <w:numId w:val="11"/>
        </w:numPr>
      </w:pPr>
      <w:r>
        <w:t>Модуль отправляет ответ системе Банка-агента</w:t>
      </w:r>
    </w:p>
    <w:p w:rsidR="00A6136D" w:rsidRDefault="00A6136D" w:rsidP="004B6580">
      <w:pPr>
        <w:numPr>
          <w:ilvl w:val="0"/>
          <w:numId w:val="11"/>
        </w:numPr>
      </w:pPr>
      <w:r>
        <w:t>При подтверждении платежа клиентом система Банка-агента направляет в Модуль запрос «Платеж – подтверждение».</w:t>
      </w:r>
    </w:p>
    <w:p w:rsidR="00A6136D" w:rsidRDefault="00A6136D" w:rsidP="004B6580">
      <w:pPr>
        <w:numPr>
          <w:ilvl w:val="0"/>
          <w:numId w:val="11"/>
        </w:numPr>
      </w:pPr>
      <w:r>
        <w:t xml:space="preserve">Система </w:t>
      </w:r>
      <w:r>
        <w:rPr>
          <w:lang w:val="en-US"/>
        </w:rPr>
        <w:t>WAY</w:t>
      </w:r>
      <w:r w:rsidRPr="00A6136D">
        <w:t xml:space="preserve">4 </w:t>
      </w:r>
      <w:r>
        <w:t>осуществляет авторизацию суммы, необходимой для осуществления платежа.</w:t>
      </w:r>
    </w:p>
    <w:p w:rsidR="00A6136D" w:rsidRDefault="00A6136D" w:rsidP="004B6580">
      <w:pPr>
        <w:numPr>
          <w:ilvl w:val="1"/>
          <w:numId w:val="11"/>
        </w:numPr>
      </w:pPr>
      <w:r>
        <w:t xml:space="preserve">Если у клиента недостаточно средств, операция отклоняется </w:t>
      </w:r>
    </w:p>
    <w:p w:rsidR="00A6136D" w:rsidRDefault="00A6136D" w:rsidP="004B6580">
      <w:pPr>
        <w:numPr>
          <w:ilvl w:val="1"/>
          <w:numId w:val="11"/>
        </w:numPr>
      </w:pPr>
      <w:r>
        <w:t xml:space="preserve">Если у клиента достаточно средств, </w:t>
      </w:r>
      <w:r>
        <w:rPr>
          <w:lang w:val="en-US"/>
        </w:rPr>
        <w:t>WAY</w:t>
      </w:r>
      <w:r w:rsidRPr="00A6136D">
        <w:t>4</w:t>
      </w:r>
      <w:r>
        <w:t xml:space="preserve"> направляет уведомление о платеже биллинговой системе.</w:t>
      </w:r>
    </w:p>
    <w:p w:rsidR="00A6136D" w:rsidRDefault="00A6136D" w:rsidP="004B6580">
      <w:pPr>
        <w:numPr>
          <w:ilvl w:val="0"/>
          <w:numId w:val="11"/>
        </w:numPr>
      </w:pPr>
      <w:r>
        <w:rPr>
          <w:lang w:val="en-US"/>
        </w:rPr>
        <w:t>WAY</w:t>
      </w:r>
      <w:r w:rsidRPr="00A6136D">
        <w:t xml:space="preserve">4 </w:t>
      </w:r>
      <w:r>
        <w:t>отправляет ответ с результатам платежа системе Банка-агента</w:t>
      </w:r>
    </w:p>
    <w:p w:rsidR="00261EAE" w:rsidRPr="00261EAE" w:rsidRDefault="00261EAE" w:rsidP="00261EAE">
      <w:pPr>
        <w:spacing w:after="0" w:line="240" w:lineRule="auto"/>
        <w:rPr>
          <w:lang w:val="en-US"/>
        </w:rPr>
      </w:pPr>
      <w:proofErr w:type="gramStart"/>
      <w:r w:rsidRPr="00696743">
        <w:rPr>
          <w:rStyle w:val="aff4"/>
        </w:rPr>
        <w:t>Пример</w:t>
      </w:r>
      <w:r w:rsidRPr="00261EAE">
        <w:rPr>
          <w:rStyle w:val="aff4"/>
          <w:lang w:val="en-US"/>
        </w:rPr>
        <w:t xml:space="preserve">: </w:t>
      </w:r>
      <w:r w:rsidRPr="00261EAE">
        <w:rPr>
          <w:lang w:val="en-US"/>
        </w:rPr>
        <w:t xml:space="preserve"> 5_1_billing_pmt_check.rq.xml</w:t>
      </w:r>
      <w:proofErr w:type="gramEnd"/>
      <w:r w:rsidRPr="00261EAE">
        <w:rPr>
          <w:lang w:val="en-US"/>
        </w:rPr>
        <w:t xml:space="preserve">, 5_1_billing_pmt_check.rs.xml, 5_2_billing_pmt_confirm.rs.xml </w:t>
      </w:r>
      <w:r>
        <w:t>и</w:t>
      </w:r>
      <w:r w:rsidRPr="00261EAE">
        <w:rPr>
          <w:lang w:val="en-US"/>
        </w:rPr>
        <w:t xml:space="preserve"> 5_2_billling_pmt_confirm.rq.xml.</w:t>
      </w:r>
    </w:p>
    <w:p w:rsidR="00261EAE" w:rsidRDefault="00261EAE" w:rsidP="00261EAE">
      <w:pPr>
        <w:pStyle w:val="3"/>
      </w:pPr>
      <w:bookmarkStart w:id="30" w:name="_Toc474225964"/>
      <w:r>
        <w:t>Платеж – проверка</w:t>
      </w:r>
      <w:bookmarkEnd w:id="30"/>
      <w:r>
        <w:t xml:space="preserve"> </w:t>
      </w:r>
    </w:p>
    <w:p w:rsidR="00261EAE" w:rsidRDefault="00261EAE" w:rsidP="00261EAE">
      <w:pPr>
        <w:rPr>
          <w:rStyle w:val="aff4"/>
        </w:rPr>
      </w:pPr>
      <w:r>
        <w:rPr>
          <w:rStyle w:val="aff4"/>
        </w:rPr>
        <w:t>Описание запроса: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021F78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021F78" w:rsidRPr="005009C6" w:rsidRDefault="00021F78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021F78" w:rsidRPr="005009C6" w:rsidRDefault="00021F78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021F78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696743" w:rsidRDefault="00021F78" w:rsidP="00F0356A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t>&lt;UFXMsg direction="</w:t>
            </w:r>
            <w:r w:rsidRPr="00E361FE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Pr="00E361FE">
              <w:rPr>
                <w:b/>
                <w:color w:val="4F81BD"/>
                <w:lang w:val="en-US"/>
              </w:rPr>
              <w:t>Doc</w:t>
            </w:r>
            <w:r w:rsidRPr="00696743">
              <w:rPr>
                <w:lang w:val="en-US"/>
              </w:rPr>
              <w:t>" scheme="</w:t>
            </w:r>
            <w:r w:rsidRPr="00E361FE">
              <w:rPr>
                <w:b/>
                <w:color w:val="4F81BD"/>
                <w:lang w:val="en-US"/>
              </w:rPr>
              <w:t>WAY4Doc</w:t>
            </w:r>
            <w:r w:rsidRPr="00696743">
              <w:rPr>
                <w:lang w:val="en-US"/>
              </w:rPr>
              <w:t>" version="</w:t>
            </w:r>
            <w:r w:rsidRPr="00E361FE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696743" w:rsidRDefault="00021F78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E361FE">
              <w:rPr>
                <w:i/>
                <w:color w:val="4F81BD"/>
                <w:lang w:val="en-US"/>
              </w:rPr>
              <w:t>AAA-5</w:t>
            </w:r>
            <w:r w:rsidRPr="00E361FE">
              <w:rPr>
                <w:i/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021F78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  <w:t>&lt;Source app="</w:t>
            </w:r>
            <w:r w:rsidRPr="00E361FE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DD1377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021F78" w:rsidRPr="00021F78">
              <w:rPr>
                <w:lang w:val="en-US"/>
              </w:rPr>
              <w:t xml:space="preserve">&lt;MsgCode&gt; </w:t>
            </w:r>
            <w:r w:rsidR="00021F78" w:rsidRPr="00021F78">
              <w:rPr>
                <w:b/>
                <w:color w:val="4F81BD"/>
                <w:lang w:val="en-US"/>
              </w:rPr>
              <w:t>billing_payment_biller_check</w:t>
            </w:r>
            <w:r w:rsidR="00021F78" w:rsidRPr="00021F78">
              <w:rPr>
                <w:lang w:val="en-US"/>
              </w:rPr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E361FE" w:rsidRDefault="00021F78" w:rsidP="00DD1377">
            <w:pPr>
              <w:spacing w:after="0" w:line="240" w:lineRule="auto"/>
            </w:pPr>
            <w:r>
              <w:t xml:space="preserve">Тип операции – проверка счета у </w:t>
            </w:r>
            <w:r w:rsidR="00DD1377">
              <w:t>оператора платежа</w:t>
            </w: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021F78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&lt;TransRule&gt;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&lt;ParmCode&gt;</w:t>
            </w:r>
            <w:r w:rsidRPr="00021F78">
              <w:rPr>
                <w:b/>
                <w:color w:val="4F81BD"/>
                <w:lang w:val="en-US"/>
              </w:rPr>
              <w:t>PaymentCode</w:t>
            </w:r>
            <w:r w:rsidRPr="00021F78">
              <w:rPr>
                <w:lang w:val="en-US"/>
              </w:rPr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21F78" w:rsidRPr="008943D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&lt;Value&gt;</w:t>
            </w:r>
            <w:r w:rsidRPr="00021F78">
              <w:rPr>
                <w:i/>
                <w:color w:val="4F81BD"/>
                <w:lang w:val="en-US"/>
              </w:rPr>
              <w:t>TEST_UFX</w:t>
            </w:r>
            <w:r w:rsidRPr="00021F78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8943DA" w:rsidRDefault="008943DA" w:rsidP="00DD1377">
            <w:pPr>
              <w:spacing w:after="0" w:line="240" w:lineRule="auto"/>
            </w:pPr>
            <w:r>
              <w:t xml:space="preserve">Код </w:t>
            </w:r>
            <w:r w:rsidR="00DD1377">
              <w:t xml:space="preserve">провайдера </w:t>
            </w:r>
            <w:r>
              <w:t xml:space="preserve">платежа. Перечень возможных кодов платежей </w:t>
            </w:r>
            <w:r w:rsidR="00DD1377">
              <w:t>соответствует кодам, предоставленным банку при подключении услуги «Прием платежей в пользу провайдеров»</w:t>
            </w:r>
            <w:r>
              <w:t>.</w:t>
            </w: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  <w:r w:rsidRPr="008943DA">
              <w:t xml:space="preserve">                                                                       </w:t>
            </w:r>
            <w:r>
              <w:rPr>
                <w:lang w:val="en-US"/>
              </w:rPr>
              <w:t>&lt;/TransRule&gt;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021F78" w:rsidRDefault="00021F78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021F78">
            <w:pPr>
              <w:spacing w:after="0" w:line="240" w:lineRule="auto"/>
            </w:pP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936181">
              <w:t>&lt;/Trans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="00126C95">
              <w:rPr>
                <w:b/>
                <w:color w:val="4F81BD"/>
                <w:lang w:val="en-US"/>
              </w:rPr>
              <w:t>R</w:t>
            </w:r>
            <w:r w:rsidRPr="00E361FE">
              <w:rPr>
                <w:b/>
                <w:color w:val="4F81BD"/>
              </w:rPr>
              <w:t>RN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>
              <w:t>Регистрационный номер документа</w:t>
            </w: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15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BA5900" w:rsidRPr="0083322C" w:rsidTr="00504D40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 xml:space="preserve">Значение данного поля прокладывается </w:t>
            </w:r>
            <w:r>
              <w:rPr>
                <w:lang w:val="en-US"/>
              </w:rPr>
              <w:t>as</w:t>
            </w:r>
            <w:r w:rsidRPr="002E303E">
              <w:t xml:space="preserve"> </w:t>
            </w:r>
            <w:r>
              <w:rPr>
                <w:lang w:val="en-US"/>
              </w:rPr>
              <w:t>is</w:t>
            </w:r>
            <w:r w:rsidRPr="002E303E">
              <w:t xml:space="preserve"> </w:t>
            </w:r>
            <w:r>
              <w:t xml:space="preserve">в поле </w:t>
            </w:r>
            <w:r w:rsidRPr="001311CF">
              <w:t>doc.trans_details</w:t>
            </w:r>
            <w:r>
              <w:t xml:space="preserve"> в БД</w:t>
            </w:r>
            <w:r w:rsidRPr="002E303E">
              <w:t>.</w:t>
            </w: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DD1377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&lt;ContractNumber&gt;</w:t>
            </w:r>
            <w:r w:rsidR="005D3452">
              <w:rPr>
                <w:i/>
                <w:color w:val="4F81BD"/>
              </w:rPr>
              <w:t>4015*5454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021F78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Pr="00E361FE">
              <w:rPr>
                <w:b/>
                <w:color w:val="4F81BD"/>
              </w:rPr>
              <w:t>99999999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311C3B" w:rsidRDefault="00021F78" w:rsidP="00F0356A">
            <w:pPr>
              <w:spacing w:after="0" w:line="240" w:lineRule="auto"/>
            </w:pPr>
            <w:r>
              <w:t xml:space="preserve">Специальный контракт в системе </w:t>
            </w:r>
            <w:r>
              <w:rPr>
                <w:lang w:val="en-US"/>
              </w:rPr>
              <w:t>WAY</w:t>
            </w:r>
            <w:r w:rsidRPr="000A656C">
              <w:t>4</w:t>
            </w:r>
            <w:r>
              <w:rPr>
                <w:lang w:val="en-US"/>
              </w:rPr>
              <w:t>Cards</w:t>
            </w:r>
            <w:r w:rsidRPr="000A656C">
              <w:t xml:space="preserve"> </w:t>
            </w:r>
            <w:r>
              <w:t>для проведения операции.</w:t>
            </w:r>
          </w:p>
          <w:p w:rsidR="00021F78" w:rsidRPr="00021F78" w:rsidRDefault="00021F78" w:rsidP="00F0356A">
            <w:pPr>
              <w:spacing w:after="0" w:line="240" w:lineRule="auto"/>
            </w:pPr>
            <w:r>
              <w:t xml:space="preserve">Значение данного поля необходимо получить у </w:t>
            </w:r>
            <w:r>
              <w:rPr>
                <w:lang w:val="en-US"/>
              </w:rPr>
              <w:t>UCS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bookmarkStart w:id="31" w:name="_Hlk338849059"/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976164">
              <w:rPr>
                <w:b/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76164">
              <w:lastRenderedPageBreak/>
              <w:t>&lt;Institution&gt;</w:t>
            </w:r>
            <w:r w:rsidRPr="00976164">
              <w:rPr>
                <w:i/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bookmarkEnd w:id="31"/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021F78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1F78" w:rsidRPr="00936181" w:rsidRDefault="00021F78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8943D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Destination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8943D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  </w:t>
            </w:r>
            <w:r w:rsidRPr="008943DA">
              <w:t>&lt;CustomIDT&gt;</w:t>
            </w:r>
            <w:r w:rsidRPr="008943DA">
              <w:rPr>
                <w:i/>
                <w:color w:val="4F81BD"/>
              </w:rPr>
              <w:t>79114354732</w:t>
            </w:r>
            <w:r w:rsidRPr="008943DA">
              <w:t>&lt;/CustomIDT&gt;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8943DA" w:rsidRDefault="001311CF" w:rsidP="00D1326D">
            <w:pPr>
              <w:spacing w:after="0" w:line="240" w:lineRule="auto"/>
            </w:pPr>
            <w:r>
              <w:t>Номер телефона (счета пользователя) в биллинговой системе. Данное значение будет передано в поле 104 интерфейса с биллинговой системой.</w:t>
            </w:r>
          </w:p>
        </w:tc>
      </w:tr>
      <w:tr w:rsidR="001311CF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83322C">
              <w:t xml:space="preserve"> </w:t>
            </w:r>
            <w:proofErr w:type="gramStart"/>
            <w:r>
              <w:rPr>
                <w:lang w:val="en-US"/>
              </w:rPr>
              <w:t>Destination</w:t>
            </w:r>
            <w:r w:rsidRPr="00936181">
              <w:t xml:space="preserve"> &gt;</w:t>
            </w:r>
            <w:proofErr w:type="gramEnd"/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56799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Currency</w:t>
            </w:r>
            <w:r w:rsidRPr="00936181">
              <w:t>&gt;</w:t>
            </w:r>
            <w:proofErr w:type="gramStart"/>
            <w:r>
              <w:rPr>
                <w:color w:val="4F81BD"/>
                <w:lang w:val="en-US"/>
              </w:rPr>
              <w:t>USD</w:t>
            </w:r>
            <w:r w:rsidRPr="00936181">
              <w:t>&lt;</w:t>
            </w:r>
            <w:proofErr w:type="gramEnd"/>
            <w:r w:rsidRPr="00936181">
              <w:t>/</w:t>
            </w:r>
            <w:r>
              <w:t xml:space="preserve"> </w:t>
            </w:r>
            <w:r w:rsidRPr="009837DA">
              <w:t>Currency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t>Валюта транзакции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56799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Amount</w:t>
            </w:r>
            <w:r w:rsidRPr="00936181">
              <w:t>&gt;</w:t>
            </w:r>
            <w:r w:rsidRPr="00E361FE">
              <w:rPr>
                <w:color w:val="4F81BD"/>
                <w:lang w:val="en-US"/>
              </w:rPr>
              <w:t>2</w:t>
            </w:r>
            <w:r w:rsidRPr="00936181">
              <w:t>&lt;/</w:t>
            </w:r>
            <w:r>
              <w:t xml:space="preserve"> </w:t>
            </w:r>
            <w:r w:rsidRPr="009837DA">
              <w:t>Amount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t>Сумма транзакции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&lt;Type&gt;</w:t>
            </w:r>
            <w:r>
              <w:rPr>
                <w:b/>
                <w:color w:val="4F81BD"/>
                <w:lang w:val="en-US"/>
              </w:rPr>
              <w:t>AddInfo</w:t>
            </w:r>
            <w:r w:rsidRPr="00026019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</w:t>
            </w:r>
            <w:r>
              <w:rPr>
                <w:lang w:val="en-US"/>
              </w:rPr>
              <w:t>AddData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49139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             </w:t>
            </w:r>
            <w:r w:rsidRPr="00026019">
              <w:t>&lt;</w:t>
            </w:r>
            <w:r>
              <w:rPr>
                <w:lang w:val="en-US"/>
              </w:rPr>
              <w:t>ParmCode</w:t>
            </w:r>
            <w:r w:rsidRPr="00026019">
              <w:t>&gt;</w:t>
            </w:r>
            <w:r w:rsidRPr="0049139A">
              <w:rPr>
                <w:b/>
                <w:color w:val="4F81BD"/>
              </w:rPr>
              <w:t>BillingPaymentDetails</w:t>
            </w:r>
            <w:r w:rsidRPr="00026019">
              <w:t>&lt;</w:t>
            </w:r>
            <w:r>
              <w:rPr>
                <w:lang w:val="en-US"/>
              </w:rPr>
              <w:t>/ParmCode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9139A" w:rsidRDefault="001311CF" w:rsidP="00D1326D">
            <w:pPr>
              <w:spacing w:after="0" w:line="240" w:lineRule="auto"/>
            </w:pPr>
          </w:p>
        </w:tc>
      </w:tr>
      <w:tr w:rsidR="001311CF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D1326D">
            <w:pPr>
              <w:spacing w:after="0" w:line="240" w:lineRule="auto"/>
            </w:pPr>
            <w:r w:rsidRPr="00026019">
              <w:t>&lt;</w:t>
            </w:r>
            <w:r>
              <w:rPr>
                <w:lang w:val="en-US"/>
              </w:rPr>
              <w:t>Value</w:t>
            </w:r>
            <w:r w:rsidRPr="00026019">
              <w:t>&gt;</w:t>
            </w:r>
            <w:proofErr w:type="gramStart"/>
            <w:r w:rsidRPr="0083322C">
              <w:rPr>
                <w:i/>
              </w:rPr>
              <w:t>12455;udhfhldfh</w:t>
            </w:r>
            <w:proofErr w:type="gramEnd"/>
            <w:r w:rsidRPr="0083322C">
              <w:rPr>
                <w:i/>
              </w:rPr>
              <w:t>;111</w:t>
            </w:r>
            <w:r>
              <w:rPr>
                <w:lang w:val="en-US"/>
              </w:rPr>
              <w:t>&lt;</w:t>
            </w:r>
            <w:r>
              <w:t>/</w:t>
            </w:r>
            <w:r>
              <w:rPr>
                <w:lang w:val="en-US"/>
              </w:rPr>
              <w:t>Value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855D9B" w:rsidRDefault="001311CF" w:rsidP="00D1326D">
            <w:pPr>
              <w:spacing w:after="0" w:line="240" w:lineRule="auto"/>
            </w:pPr>
            <w:r>
              <w:t>Дополнительные параметры для биллинговой системы. Данное значение будет передано в поле 111.04 интерфейса с биллинговой системой.</w:t>
            </w:r>
            <w:r w:rsidR="00855D9B" w:rsidRPr="00855D9B">
              <w:t xml:space="preserve"> </w:t>
            </w:r>
            <w:r w:rsidR="00855D9B">
              <w:t>Все параметры передаются через разделитель - «</w:t>
            </w:r>
            <w:r w:rsidR="00855D9B">
              <w:rPr>
                <w:lang w:val="en-US"/>
              </w:rPr>
              <w:t>;</w:t>
            </w:r>
            <w:r w:rsidR="00855D9B">
              <w:t>»</w:t>
            </w:r>
          </w:p>
        </w:tc>
      </w:tr>
      <w:tr w:rsidR="001311CF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 w:rsidRPr="0083322C">
              <w:t xml:space="preserve">            </w:t>
            </w:r>
            <w:r>
              <w:t xml:space="preserve"> </w:t>
            </w:r>
            <w:r w:rsidRPr="0083322C">
              <w:t xml:space="preserve">               </w:t>
            </w:r>
            <w:r w:rsidRPr="00026019">
              <w:t>&lt;</w:t>
            </w:r>
            <w:r w:rsidRPr="0083322C">
              <w:t>/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 w:rsidRPr="0083322C">
              <w:t xml:space="preserve">            </w:t>
            </w:r>
            <w:r>
              <w:t xml:space="preserve"> </w:t>
            </w:r>
            <w:r w:rsidRPr="00026019">
              <w:t>&lt;</w:t>
            </w:r>
            <w:r>
              <w:rPr>
                <w:lang w:val="en-US"/>
              </w:rPr>
              <w:t>/AddData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</w:tbl>
    <w:p w:rsidR="00021F78" w:rsidRDefault="00021F78" w:rsidP="00261EAE">
      <w:pPr>
        <w:rPr>
          <w:rStyle w:val="aff4"/>
        </w:rPr>
      </w:pPr>
    </w:p>
    <w:p w:rsidR="00261EAE" w:rsidRDefault="00261EAE" w:rsidP="00261EAE">
      <w:pPr>
        <w:rPr>
          <w:rStyle w:val="aff4"/>
        </w:rPr>
      </w:pPr>
      <w:r w:rsidRPr="00696743">
        <w:rPr>
          <w:rStyle w:val="aff4"/>
        </w:rPr>
        <w:t>Описание ответа: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8943DA" w:rsidRPr="00FD299E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8943DA" w:rsidRPr="005009C6" w:rsidRDefault="008943DA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8943DA" w:rsidRPr="005009C6" w:rsidRDefault="008943DA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8943DA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  <w:rPr>
                <w:lang w:val="en-US"/>
              </w:rPr>
            </w:pPr>
            <w:r w:rsidRPr="003B383B">
              <w:rPr>
                <w:lang w:val="en-US"/>
              </w:rPr>
              <w:t>&lt;UFXMsg resp_class="</w:t>
            </w:r>
            <w:r w:rsidRPr="00E361FE">
              <w:rPr>
                <w:i/>
                <w:color w:val="4F81BD"/>
                <w:lang w:val="en-US"/>
              </w:rPr>
              <w:t>I</w:t>
            </w:r>
            <w:r w:rsidRPr="003B383B">
              <w:rPr>
                <w:lang w:val="en-US"/>
              </w:rPr>
              <w:t>" resp_code="</w:t>
            </w:r>
            <w:r w:rsidRPr="00E361FE">
              <w:rPr>
                <w:i/>
                <w:color w:val="4F81BD"/>
                <w:lang w:val="en-US"/>
              </w:rPr>
              <w:t>0</w:t>
            </w:r>
            <w:r w:rsidRPr="003B383B">
              <w:rPr>
                <w:lang w:val="en-US"/>
              </w:rPr>
              <w:t>" direction="</w:t>
            </w:r>
            <w:r w:rsidRPr="00E361FE">
              <w:rPr>
                <w:b/>
                <w:color w:val="4F81BD"/>
                <w:lang w:val="en-US"/>
              </w:rPr>
              <w:t>Rs</w:t>
            </w:r>
            <w:r w:rsidRPr="003B383B">
              <w:rPr>
                <w:lang w:val="en-US"/>
              </w:rPr>
              <w:t>" msg_type="</w:t>
            </w:r>
            <w:r w:rsidRPr="00E361FE">
              <w:rPr>
                <w:color w:val="4F81BD"/>
                <w:lang w:val="en-US"/>
              </w:rPr>
              <w:t>Doc</w:t>
            </w:r>
            <w:r w:rsidRPr="003B383B">
              <w:rPr>
                <w:lang w:val="en-US"/>
              </w:rPr>
              <w:t>" scheme="</w:t>
            </w:r>
            <w:r w:rsidRPr="00E361FE">
              <w:rPr>
                <w:color w:val="4F81BD"/>
                <w:lang w:val="en-US"/>
              </w:rPr>
              <w:t>WAY4Doc</w:t>
            </w:r>
            <w:r w:rsidRPr="003B383B">
              <w:rPr>
                <w:lang w:val="en-US"/>
              </w:rPr>
              <w:t>" version="</w:t>
            </w:r>
            <w:r w:rsidRPr="00E361FE">
              <w:rPr>
                <w:color w:val="4F81BD"/>
                <w:lang w:val="en-US"/>
              </w:rPr>
              <w:t>2.0</w:t>
            </w:r>
            <w:r w:rsidRPr="003B383B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rPr>
                <w:lang w:val="en-US"/>
              </w:rPr>
              <w:tab/>
            </w:r>
            <w:r w:rsidRPr="003B383B">
              <w:t>&lt;MsgId&gt;</w:t>
            </w:r>
            <w:r w:rsidRPr="00E361FE">
              <w:rPr>
                <w:color w:val="4F81BD"/>
              </w:rPr>
              <w:t>AAA-555-333-EEE-23124141</w:t>
            </w:r>
            <w:r w:rsidRPr="003B383B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8943DA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  <w:t>&lt;Source app="</w:t>
            </w:r>
            <w:r w:rsidRPr="00E361FE">
              <w:rPr>
                <w:color w:val="4F81BD"/>
                <w:lang w:val="en-US"/>
              </w:rPr>
              <w:t>Bank1</w:t>
            </w:r>
            <w:r w:rsidRPr="003B383B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8943DA" w:rsidRDefault="008943DA" w:rsidP="008943DA">
            <w:pPr>
              <w:spacing w:after="0" w:line="240" w:lineRule="auto"/>
              <w:rPr>
                <w:lang w:val="en-US"/>
              </w:rPr>
            </w:pP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  <w:t>&lt;MsgCode&gt;</w:t>
            </w:r>
            <w:r w:rsidRPr="008943DA">
              <w:rPr>
                <w:color w:val="4F81BD"/>
                <w:lang w:val="en-US"/>
              </w:rPr>
              <w:t>billing_payment_biller_check</w:t>
            </w:r>
            <w:r w:rsidRPr="008943DA">
              <w:rPr>
                <w:lang w:val="en-US"/>
              </w:rPr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8943DA" w:rsidRDefault="008943DA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3B383B"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936181" w:rsidRDefault="008943DA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936181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&lt;TransRule&gt;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&lt;ParmCode&gt;</w:t>
            </w:r>
            <w:r w:rsidRPr="008943DA">
              <w:rPr>
                <w:color w:val="4F81BD"/>
                <w:lang w:val="en-US"/>
              </w:rPr>
              <w:t>PaymentCode</w:t>
            </w:r>
            <w:r w:rsidRPr="00021F78">
              <w:rPr>
                <w:lang w:val="en-US"/>
              </w:rPr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8943DA" w:rsidRPr="008943D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&lt;Value&gt;</w:t>
            </w:r>
            <w:r w:rsidRPr="008943DA">
              <w:rPr>
                <w:color w:val="4F81BD"/>
                <w:lang w:val="en-US"/>
              </w:rPr>
              <w:t>TEST_UFX</w:t>
            </w:r>
            <w:r w:rsidRPr="00021F78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8943DA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  <w:r w:rsidRPr="008943DA">
              <w:t xml:space="preserve">                                                                       </w:t>
            </w:r>
            <w:r>
              <w:rPr>
                <w:lang w:val="en-US"/>
              </w:rPr>
              <w:t>&lt;/TransRule&gt;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021F78" w:rsidRDefault="008943DA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936181" w:rsidRDefault="008943DA" w:rsidP="00F0356A">
            <w:pPr>
              <w:spacing w:after="0" w:line="240" w:lineRule="auto"/>
            </w:pP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936181">
              <w:t>&lt;/Trans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936181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="00126C95">
              <w:rPr>
                <w:color w:val="4F81BD"/>
                <w:lang w:val="en-US"/>
              </w:rPr>
              <w:t>R</w:t>
            </w:r>
            <w:r w:rsidRPr="00E361FE">
              <w:rPr>
                <w:color w:val="4F81BD"/>
              </w:rPr>
              <w:t>RN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="00126C95" w:rsidRPr="00126C95">
              <w:rPr>
                <w:i/>
                <w:color w:val="4F81BD"/>
                <w:lang w:val="en-US"/>
              </w:rPr>
              <w:t>1194810440</w:t>
            </w:r>
            <w:r w:rsidR="00126C95">
              <w:rPr>
                <w:i/>
                <w:color w:val="4F81BD"/>
                <w:lang w:val="en-US"/>
              </w:rPr>
              <w:t>15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8943DA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943DA" w:rsidRPr="003B383B" w:rsidRDefault="008943DA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                  </w:t>
            </w:r>
            <w:r w:rsidRPr="00026019">
              <w:t>&lt;LocalDt&gt;</w:t>
            </w:r>
            <w:r w:rsidRPr="00026019">
              <w:rPr>
                <w:i/>
                <w:color w:val="4F81BD"/>
              </w:rPr>
              <w:t>2011-07-14 17:05:03</w:t>
            </w:r>
            <w:r w:rsidRPr="00026019">
              <w:t>&lt;/LocalDt&gt;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026019" w:rsidRDefault="00026019" w:rsidP="00F0356A">
            <w:pPr>
              <w:spacing w:after="0" w:line="240" w:lineRule="auto"/>
            </w:pPr>
            <w:r>
              <w:t>Не используется</w:t>
            </w:r>
          </w:p>
        </w:tc>
      </w:tr>
      <w:tr w:rsidR="00BA5900" w:rsidRPr="0083322C" w:rsidTr="00504D40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3B383B" w:rsidRDefault="00BA5900" w:rsidP="00504D40">
            <w:pPr>
              <w:spacing w:after="0" w:line="240" w:lineRule="auto"/>
            </w:pPr>
          </w:p>
        </w:tc>
      </w:tr>
      <w:tr w:rsidR="00026019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="005D3452">
              <w:rPr>
                <w:color w:val="4F81BD"/>
              </w:rPr>
              <w:t>4015*5454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Pr="00E361FE">
              <w:rPr>
                <w:color w:val="4F81BD"/>
              </w:rPr>
              <w:t>99999999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4601D1">
              <w:rPr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76164">
              <w:t>&lt;Institution&gt;</w:t>
            </w:r>
            <w:r w:rsidRPr="004601D1">
              <w:rPr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Destination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026019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  <w:r w:rsidRPr="00026019">
              <w:t>&lt;RBSNumber&gt;</w:t>
            </w:r>
            <w:r w:rsidRPr="00026019">
              <w:rPr>
                <w:i/>
                <w:color w:val="4F81BD"/>
              </w:rPr>
              <w:t>102297</w:t>
            </w:r>
            <w:r w:rsidRPr="00026019">
              <w:t>&lt;/RBSNumber&gt;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53959" w:rsidRDefault="00553959" w:rsidP="00553959">
            <w:pPr>
              <w:pStyle w:val="western"/>
              <w:spacing w:before="0" w:after="0"/>
            </w:pPr>
            <w:r>
              <w:rPr>
                <w:rFonts w:ascii="Calibri" w:hAnsi="Calibri" w:cs="Calibri"/>
                <w:sz w:val="22"/>
                <w:szCs w:val="22"/>
              </w:rPr>
              <w:t xml:space="preserve">Обязательный номер счета в биллинговой системе. </w:t>
            </w:r>
          </w:p>
          <w:p w:rsidR="00553959" w:rsidRDefault="00553959" w:rsidP="00553959">
            <w:pPr>
              <w:pStyle w:val="western"/>
              <w:spacing w:before="0" w:after="0"/>
            </w:pPr>
            <w:r>
              <w:rPr>
                <w:rFonts w:ascii="Calibri" w:hAnsi="Calibri" w:cs="Calibri"/>
                <w:sz w:val="22"/>
                <w:szCs w:val="22"/>
              </w:rPr>
              <w:t>Данное значение будет передано в поле 111.07 интерфейса с биллинговой системой.</w:t>
            </w:r>
          </w:p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026019">
              <w:t xml:space="preserve">              </w:t>
            </w:r>
            <w:r w:rsidRPr="008943DA">
              <w:t>&lt;CustomIDT&gt;</w:t>
            </w:r>
            <w:r w:rsidRPr="00026019">
              <w:rPr>
                <w:color w:val="4F81BD"/>
              </w:rPr>
              <w:t>79114354732</w:t>
            </w:r>
            <w:r w:rsidRPr="008943DA">
              <w:t>&lt;/CustomIDT&gt;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  <w:r w:rsidRPr="00026019">
              <w:t>&lt;CustomCode&gt;</w:t>
            </w:r>
            <w:r w:rsidRPr="00026019">
              <w:rPr>
                <w:i/>
                <w:color w:val="4F81BD"/>
              </w:rPr>
              <w:t>p</w:t>
            </w:r>
            <w:r w:rsidRPr="00026019">
              <w:t>&lt;/CustomCode&gt;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  <w:r>
              <w:t>Не используется</w:t>
            </w: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Destination</w:t>
            </w:r>
            <w:r w:rsidRPr="00936181">
              <w:t xml:space="preserve"> &gt;</w:t>
            </w:r>
            <w:proofErr w:type="gramEnd"/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3B383B" w:rsidRDefault="00026019" w:rsidP="00F0356A">
            <w:pPr>
              <w:spacing w:after="0" w:line="240" w:lineRule="auto"/>
            </w:pPr>
          </w:p>
        </w:tc>
      </w:tr>
      <w:tr w:rsidR="00026019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26019" w:rsidRPr="00936181" w:rsidRDefault="00026019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&lt;Currency&gt;</w:t>
            </w:r>
            <w:r w:rsidRPr="00567994">
              <w:rPr>
                <w:color w:val="4F81BD"/>
              </w:rPr>
              <w:t>USD</w:t>
            </w:r>
            <w:r w:rsidRPr="00567994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&lt;Amount&gt;</w:t>
            </w:r>
            <w:r w:rsidRPr="00567994">
              <w:rPr>
                <w:color w:val="4F81BD"/>
              </w:rPr>
              <w:t>2.00</w:t>
            </w:r>
            <w:r w:rsidRPr="00567994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026019" w:rsidRDefault="00567994" w:rsidP="00F0356A">
            <w:pPr>
              <w:spacing w:after="0" w:line="240" w:lineRule="auto"/>
              <w:rPr>
                <w:lang w:val="en-US"/>
              </w:rPr>
            </w:pPr>
            <w:r>
              <w:t>Не используется</w:t>
            </w: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&lt;Type&gt;</w:t>
            </w:r>
            <w:r w:rsidRPr="00026019">
              <w:rPr>
                <w:b/>
                <w:color w:val="4F81BD"/>
              </w:rPr>
              <w:t>SourceAmount</w:t>
            </w:r>
            <w:r w:rsidRPr="00026019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&lt;Currency&gt;</w:t>
            </w:r>
            <w:r w:rsidRPr="00026019">
              <w:rPr>
                <w:color w:val="4F81BD"/>
              </w:rPr>
              <w:t>USD</w:t>
            </w:r>
            <w:r w:rsidRPr="00026019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&lt;Amount&gt;</w:t>
            </w:r>
            <w:r w:rsidRPr="00026019">
              <w:rPr>
                <w:color w:val="4F81BD"/>
              </w:rPr>
              <w:t>2.00</w:t>
            </w:r>
            <w:r w:rsidRPr="00026019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&lt;Type&gt;</w:t>
            </w:r>
            <w:r>
              <w:rPr>
                <w:b/>
                <w:color w:val="4F81BD"/>
                <w:lang w:val="en-US"/>
              </w:rPr>
              <w:t>AddInfo</w:t>
            </w:r>
            <w:r w:rsidRPr="00026019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</w:t>
            </w:r>
            <w:r>
              <w:rPr>
                <w:lang w:val="en-US"/>
              </w:rPr>
              <w:t>AddData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49139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             </w:t>
            </w:r>
            <w:r w:rsidRPr="00026019">
              <w:t>&lt;</w:t>
            </w:r>
            <w:r>
              <w:rPr>
                <w:lang w:val="en-US"/>
              </w:rPr>
              <w:t>ParmCode</w:t>
            </w:r>
            <w:r w:rsidRPr="00026019">
              <w:t>&gt;</w:t>
            </w:r>
            <w:r w:rsidRPr="0049139A">
              <w:rPr>
                <w:b/>
                <w:color w:val="4F81BD"/>
              </w:rPr>
              <w:t>BillingPaymentDetails</w:t>
            </w:r>
            <w:r w:rsidRPr="00026019">
              <w:t>&lt;</w:t>
            </w:r>
            <w:r>
              <w:rPr>
                <w:lang w:val="en-US"/>
              </w:rPr>
              <w:t>/ParmCode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49139A" w:rsidRDefault="00567994" w:rsidP="00036132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proofErr w:type="gramStart"/>
            <w:r w:rsidRPr="00026019">
              <w:t>&lt;</w:t>
            </w:r>
            <w:r>
              <w:rPr>
                <w:lang w:val="en-US"/>
              </w:rPr>
              <w:t xml:space="preserve"> /</w:t>
            </w:r>
            <w:proofErr w:type="gramEnd"/>
            <w:r>
              <w:rPr>
                <w:lang w:val="en-US"/>
              </w:rPr>
              <w:t>Value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/Parm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026019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</w:t>
            </w:r>
            <w:r>
              <w:rPr>
                <w:lang w:val="en-US"/>
              </w:rPr>
              <w:t>/AddData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936181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1A03A0" w:rsidRDefault="00567994" w:rsidP="00F0356A">
            <w:pPr>
              <w:spacing w:after="0" w:line="240" w:lineRule="auto"/>
            </w:pPr>
            <w:r>
              <w:t>Не используется</w:t>
            </w: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567994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&lt;Currency&gt;</w:t>
            </w:r>
            <w:r w:rsidRPr="00567994">
              <w:rPr>
                <w:color w:val="4F81BD"/>
              </w:rPr>
              <w:t>USD</w:t>
            </w:r>
            <w:r w:rsidRPr="00567994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&lt;Amount&gt;</w:t>
            </w:r>
            <w:r w:rsidRPr="00567994">
              <w:rPr>
                <w:color w:val="4F81BD"/>
              </w:rPr>
              <w:t>2.00</w:t>
            </w:r>
            <w:r w:rsidRPr="00567994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>Результат обработки операции</w:t>
            </w: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&lt;RespClass&gt;</w:t>
            </w:r>
            <w:r w:rsidRPr="00E361FE">
              <w:rPr>
                <w:i/>
                <w:color w:val="4F81BD"/>
              </w:rPr>
              <w:t>Information</w:t>
            </w:r>
            <w:r w:rsidRPr="003B383B">
              <w:t>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&lt;RespCode&gt;</w:t>
            </w:r>
            <w:r w:rsidRPr="00E361FE">
              <w:rPr>
                <w:i/>
                <w:color w:val="4F81BD"/>
              </w:rPr>
              <w:t>0</w:t>
            </w:r>
            <w:r w:rsidRPr="003B383B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&lt;RespText&gt;</w:t>
            </w:r>
            <w:r w:rsidRPr="00E361FE">
              <w:rPr>
                <w:i/>
                <w:color w:val="4F81BD"/>
              </w:rPr>
              <w:t>Successfully processed</w:t>
            </w:r>
            <w:r w:rsidRPr="003B383B">
              <w:t>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  <w:tr w:rsidR="00567994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  <w:r w:rsidRPr="003B383B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567994" w:rsidRPr="003B383B" w:rsidRDefault="00567994" w:rsidP="00F0356A">
            <w:pPr>
              <w:spacing w:after="0" w:line="240" w:lineRule="auto"/>
            </w:pPr>
          </w:p>
        </w:tc>
      </w:tr>
    </w:tbl>
    <w:p w:rsidR="008943DA" w:rsidRPr="0077550E" w:rsidRDefault="008943DA" w:rsidP="008943DA">
      <w:pPr>
        <w:rPr>
          <w:lang w:val="en-US"/>
        </w:rPr>
      </w:pPr>
    </w:p>
    <w:p w:rsidR="00261EAE" w:rsidRDefault="00261EAE" w:rsidP="00261EAE">
      <w:pPr>
        <w:pStyle w:val="3"/>
      </w:pPr>
      <w:bookmarkStart w:id="32" w:name="_Toc474225965"/>
      <w:r>
        <w:t>Платеж – подтверждение</w:t>
      </w:r>
      <w:bookmarkEnd w:id="32"/>
    </w:p>
    <w:p w:rsidR="00036132" w:rsidRDefault="00036132" w:rsidP="00036132">
      <w:pPr>
        <w:rPr>
          <w:rStyle w:val="aff4"/>
        </w:rPr>
      </w:pPr>
      <w:r>
        <w:rPr>
          <w:rStyle w:val="aff4"/>
        </w:rPr>
        <w:t>Описание запроса: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036132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036132" w:rsidRPr="005009C6" w:rsidRDefault="00036132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036132" w:rsidRPr="005009C6" w:rsidRDefault="00036132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036132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696743" w:rsidRDefault="00036132" w:rsidP="00F0356A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t>&lt;UFXMsg direction="</w:t>
            </w:r>
            <w:r w:rsidRPr="00E361FE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Pr="00E361FE">
              <w:rPr>
                <w:b/>
                <w:color w:val="4F81BD"/>
                <w:lang w:val="en-US"/>
              </w:rPr>
              <w:t>Doc</w:t>
            </w:r>
            <w:r w:rsidRPr="00696743">
              <w:rPr>
                <w:lang w:val="en-US"/>
              </w:rPr>
              <w:t>" scheme="</w:t>
            </w:r>
            <w:r w:rsidRPr="00E361FE">
              <w:rPr>
                <w:b/>
                <w:color w:val="4F81BD"/>
                <w:lang w:val="en-US"/>
              </w:rPr>
              <w:t>WAY4Doc</w:t>
            </w:r>
            <w:r w:rsidRPr="00696743">
              <w:rPr>
                <w:lang w:val="en-US"/>
              </w:rPr>
              <w:t>" version="</w:t>
            </w:r>
            <w:r w:rsidRPr="00E361FE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696743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E361FE">
              <w:rPr>
                <w:i/>
                <w:color w:val="4F81BD"/>
                <w:lang w:val="en-US"/>
              </w:rPr>
              <w:t>AAA-5</w:t>
            </w:r>
            <w:r w:rsidRPr="00E361FE">
              <w:rPr>
                <w:i/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036132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  <w:t>&lt;Source app="</w:t>
            </w:r>
            <w:r w:rsidRPr="00E361FE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AE3D3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  <w:t xml:space="preserve">&lt;MsgCode&gt; </w:t>
            </w:r>
            <w:r w:rsidRPr="00036132">
              <w:rPr>
                <w:b/>
                <w:color w:val="4F81BD"/>
                <w:lang w:val="en-US"/>
              </w:rPr>
              <w:t>billing_payment_with_card</w:t>
            </w:r>
            <w:r w:rsidRPr="00021F78">
              <w:rPr>
                <w:lang w:val="en-US"/>
              </w:rPr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E361FE" w:rsidRDefault="00036132" w:rsidP="00036132">
            <w:pPr>
              <w:spacing w:after="0" w:line="240" w:lineRule="auto"/>
            </w:pPr>
            <w:r>
              <w:t>Тип операции – осуществление платежа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&lt;TransRule&gt;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&lt;ParmCode&gt;</w:t>
            </w:r>
            <w:r w:rsidRPr="00021F78">
              <w:rPr>
                <w:b/>
                <w:color w:val="4F81BD"/>
                <w:lang w:val="en-US"/>
              </w:rPr>
              <w:t>PaymentCode</w:t>
            </w:r>
            <w:r w:rsidRPr="00021F78">
              <w:rPr>
                <w:lang w:val="en-US"/>
              </w:rPr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8943D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&lt;Value&gt;</w:t>
            </w:r>
            <w:r w:rsidRPr="00021F78">
              <w:rPr>
                <w:i/>
                <w:color w:val="4F81BD"/>
                <w:lang w:val="en-US"/>
              </w:rPr>
              <w:t>TEST_UFX</w:t>
            </w:r>
            <w:r w:rsidRPr="00021F78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8943DA" w:rsidRDefault="00036132" w:rsidP="00F0356A">
            <w:pPr>
              <w:spacing w:after="0" w:line="240" w:lineRule="auto"/>
            </w:pPr>
            <w:r>
              <w:t xml:space="preserve">Код платежа. Перечень возможных кодов платежей необходимо запросить у </w:t>
            </w:r>
            <w:r>
              <w:rPr>
                <w:lang w:val="en-US"/>
              </w:rPr>
              <w:t>UCS</w:t>
            </w:r>
            <w:r>
              <w:t>.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 w:rsidRPr="008943DA">
              <w:t xml:space="preserve">                                                                       </w:t>
            </w:r>
            <w:r>
              <w:rPr>
                <w:lang w:val="en-US"/>
              </w:rPr>
              <w:t>&lt;/TransRule&gt;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021F78">
              <w:rPr>
                <w:lang w:val="en-US"/>
              </w:rPr>
              <w:lastRenderedPageBreak/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936181">
              <w:t>&lt;/Trans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03613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>
              <w:t xml:space="preserve">Идентификационная информация должна быть скопирована из ответа на запрос «Платеж – проверка» 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>
              <w:t xml:space="preserve">                                           …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BA5900" w:rsidRPr="0083322C" w:rsidTr="00504D40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936181" w:rsidRDefault="00BA5900" w:rsidP="00504D40">
            <w:pPr>
              <w:spacing w:after="0" w:line="240" w:lineRule="auto"/>
            </w:pPr>
            <w:r>
              <w:t xml:space="preserve">Значение данного поля прокладывается </w:t>
            </w:r>
            <w:r>
              <w:rPr>
                <w:lang w:val="en-US"/>
              </w:rPr>
              <w:t>as</w:t>
            </w:r>
            <w:r w:rsidRPr="002E303E">
              <w:t xml:space="preserve"> </w:t>
            </w:r>
            <w:r>
              <w:rPr>
                <w:lang w:val="en-US"/>
              </w:rPr>
              <w:t>is</w:t>
            </w:r>
            <w:r w:rsidRPr="002E303E">
              <w:t xml:space="preserve"> </w:t>
            </w:r>
            <w:r>
              <w:t xml:space="preserve">в поле </w:t>
            </w:r>
            <w:r w:rsidRPr="001311CF">
              <w:t>doc.trans_details</w:t>
            </w:r>
            <w:r>
              <w:t xml:space="preserve"> в БД</w:t>
            </w:r>
            <w:r w:rsidRPr="002E303E">
              <w:t>.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="005D3452">
              <w:rPr>
                <w:i/>
                <w:color w:val="4F81BD"/>
              </w:rPr>
              <w:t>4015*5454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>Номер контракта</w:t>
            </w:r>
            <w:r>
              <w:rPr>
                <w:lang w:val="en-US"/>
              </w:rPr>
              <w:t xml:space="preserve"> (</w:t>
            </w:r>
            <w:r>
              <w:t>карты)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1311CF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&lt;ContractNumber&gt;</w:t>
            </w:r>
            <w:r w:rsidRPr="00E361FE">
              <w:rPr>
                <w:b/>
                <w:color w:val="4F81BD"/>
              </w:rPr>
              <w:t>99999999</w:t>
            </w:r>
            <w:r w:rsidRPr="00936181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11C3B" w:rsidRDefault="001311CF" w:rsidP="00F0356A">
            <w:pPr>
              <w:spacing w:after="0" w:line="240" w:lineRule="auto"/>
            </w:pPr>
            <w:r>
              <w:t xml:space="preserve">Специальный контракт в системе </w:t>
            </w:r>
            <w:r>
              <w:rPr>
                <w:lang w:val="en-US"/>
              </w:rPr>
              <w:t>WAY</w:t>
            </w:r>
            <w:r w:rsidRPr="000A656C">
              <w:t>4</w:t>
            </w:r>
            <w:r>
              <w:rPr>
                <w:lang w:val="en-US"/>
              </w:rPr>
              <w:t>Cards</w:t>
            </w:r>
            <w:r w:rsidRPr="000A656C">
              <w:t xml:space="preserve"> </w:t>
            </w:r>
            <w:r>
              <w:t>для проведения операции.</w:t>
            </w:r>
          </w:p>
          <w:p w:rsidR="001311CF" w:rsidRPr="00021F78" w:rsidRDefault="001311CF" w:rsidP="00F0356A">
            <w:pPr>
              <w:spacing w:after="0" w:line="240" w:lineRule="auto"/>
            </w:pPr>
            <w:r>
              <w:t xml:space="preserve">Значение данного поля необходимо получить у </w:t>
            </w:r>
            <w:r>
              <w:rPr>
                <w:lang w:val="en-US"/>
              </w:rPr>
              <w:t>UCS</w:t>
            </w:r>
          </w:p>
        </w:tc>
      </w:tr>
      <w:tr w:rsidR="001311CF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76164" w:rsidRDefault="001311CF" w:rsidP="00F83384">
            <w:pPr>
              <w:spacing w:after="0" w:line="240" w:lineRule="auto"/>
            </w:pPr>
          </w:p>
        </w:tc>
      </w:tr>
      <w:tr w:rsidR="001311CF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976164">
              <w:rPr>
                <w:b/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83384">
            <w:pPr>
              <w:spacing w:after="0" w:line="240" w:lineRule="auto"/>
            </w:pPr>
          </w:p>
        </w:tc>
      </w:tr>
      <w:tr w:rsidR="001311CF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83384">
            <w:pPr>
              <w:spacing w:after="0" w:line="240" w:lineRule="auto"/>
            </w:pPr>
            <w:r w:rsidRPr="00976164">
              <w:t>&lt;Institution&gt;</w:t>
            </w:r>
            <w:r w:rsidRPr="00976164">
              <w:rPr>
                <w:i/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76164" w:rsidRDefault="001311CF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1311CF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83384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Destination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83322C" w:rsidRPr="0083322C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83322C" w:rsidRDefault="0083322C" w:rsidP="0083322C">
            <w:pPr>
              <w:pStyle w:val="western"/>
              <w:spacing w:before="0" w:after="0"/>
            </w:pPr>
            <w:r>
              <w:rPr>
                <w:rFonts w:ascii="Calibri" w:hAnsi="Calibri" w:cs="Calibri"/>
                <w:sz w:val="22"/>
                <w:szCs w:val="22"/>
              </w:rPr>
              <w:t>&lt;RBSNumber&gt;</w:t>
            </w:r>
            <w:r>
              <w:rPr>
                <w:rFonts w:ascii="Calibri" w:hAnsi="Calibri" w:cs="Calibri"/>
                <w:i/>
                <w:iCs/>
                <w:color w:val="4F81BD"/>
                <w:sz w:val="22"/>
                <w:szCs w:val="22"/>
              </w:rPr>
              <w:t>102297</w:t>
            </w:r>
            <w:r>
              <w:rPr>
                <w:rFonts w:ascii="Calibri" w:hAnsi="Calibri" w:cs="Calibri"/>
                <w:sz w:val="22"/>
                <w:szCs w:val="22"/>
              </w:rPr>
              <w:t>&lt;/RBSNumber&gt;</w:t>
            </w:r>
          </w:p>
          <w:p w:rsidR="0083322C" w:rsidRPr="00936181" w:rsidRDefault="0083322C" w:rsidP="00F0356A">
            <w:pPr>
              <w:spacing w:after="0" w:line="240" w:lineRule="auto"/>
            </w:pP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83322C" w:rsidRDefault="0083322C" w:rsidP="0083322C">
            <w:pPr>
              <w:pStyle w:val="western"/>
              <w:jc w:val="left"/>
            </w:pPr>
            <w:r>
              <w:rPr>
                <w:rFonts w:ascii="Calibri" w:hAnsi="Calibri" w:cs="Calibri"/>
                <w:sz w:val="22"/>
                <w:szCs w:val="22"/>
              </w:rPr>
              <w:t>В случае наличия в ответе на запрос «Платеж - проверка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» ,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значение этого тега должно быть скопировано из ответа на запрос «Платеж – проверка»</w:t>
            </w:r>
          </w:p>
          <w:p w:rsidR="0083322C" w:rsidRDefault="0083322C" w:rsidP="0083322C">
            <w:pPr>
              <w:pStyle w:val="western"/>
              <w:spacing w:before="0" w:after="0"/>
            </w:pPr>
            <w:r>
              <w:rPr>
                <w:rFonts w:ascii="Calibri" w:hAnsi="Calibri" w:cs="Calibri"/>
                <w:sz w:val="22"/>
                <w:szCs w:val="22"/>
              </w:rPr>
              <w:t>Данное значение будет передано в поле 111.07 интерфейса с биллинговой системой.</w:t>
            </w:r>
          </w:p>
          <w:p w:rsidR="0083322C" w:rsidRPr="00936181" w:rsidRDefault="0083322C" w:rsidP="00F0356A">
            <w:pPr>
              <w:spacing w:after="0" w:line="240" w:lineRule="auto"/>
            </w:pPr>
          </w:p>
        </w:tc>
      </w:tr>
      <w:tr w:rsidR="001311CF" w:rsidRPr="008943D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 w:rsidRPr="0083322C">
              <w:t xml:space="preserve">              </w:t>
            </w:r>
            <w:r w:rsidRPr="008943DA">
              <w:t>&lt;CustomIDT&gt;</w:t>
            </w:r>
            <w:r w:rsidRPr="008943DA">
              <w:rPr>
                <w:i/>
                <w:color w:val="4F81BD"/>
              </w:rPr>
              <w:t>79114354732</w:t>
            </w:r>
            <w:r w:rsidRPr="008943DA">
              <w:t>&lt;/CustomIDT&gt;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8943DA" w:rsidRDefault="001311CF" w:rsidP="00F0356A">
            <w:pPr>
              <w:spacing w:after="0" w:line="240" w:lineRule="auto"/>
            </w:pPr>
            <w:r>
              <w:t>Номер телефона (счета пользователя) в биллинговой системе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Destination</w:t>
            </w:r>
            <w:r w:rsidRPr="00936181">
              <w:t xml:space="preserve"> &gt;</w:t>
            </w:r>
            <w:proofErr w:type="gramEnd"/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Currency</w:t>
            </w:r>
            <w:r w:rsidRPr="00936181">
              <w:t>&gt;</w:t>
            </w:r>
            <w:proofErr w:type="gramStart"/>
            <w:r>
              <w:rPr>
                <w:color w:val="4F81BD"/>
                <w:lang w:val="en-US"/>
              </w:rPr>
              <w:t>USD</w:t>
            </w:r>
            <w:r w:rsidRPr="00936181">
              <w:t>&lt;</w:t>
            </w:r>
            <w:proofErr w:type="gramEnd"/>
            <w:r w:rsidRPr="00936181">
              <w:t>/</w:t>
            </w:r>
            <w:r>
              <w:t xml:space="preserve"> </w:t>
            </w:r>
            <w:r w:rsidRPr="009837DA">
              <w:t>Currency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t>Валюта транзакции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 w:rsidRPr="009837DA">
              <w:t>Amount</w:t>
            </w:r>
            <w:r w:rsidRPr="00936181">
              <w:t>&gt;</w:t>
            </w:r>
            <w:r w:rsidRPr="00E361FE">
              <w:rPr>
                <w:color w:val="4F81BD"/>
                <w:lang w:val="en-US"/>
              </w:rPr>
              <w:t>2</w:t>
            </w:r>
            <w:r w:rsidRPr="00936181">
              <w:t>&lt;/</w:t>
            </w:r>
            <w:r>
              <w:t xml:space="preserve"> </w:t>
            </w:r>
            <w:r w:rsidRPr="009837DA">
              <w:t>Amount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t>Сумма транзакции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036132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036132">
              <w:t>&lt;Type&gt;</w:t>
            </w:r>
            <w:r w:rsidRPr="00A31896">
              <w:rPr>
                <w:b/>
                <w:color w:val="4F81BD"/>
              </w:rPr>
              <w:t>AddInfo</w:t>
            </w:r>
            <w:r w:rsidRPr="00036132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036132">
              <w:t>&lt;AddData&gt;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036132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  </w:t>
            </w:r>
            <w:r w:rsidRPr="00036132">
              <w:t>&lt;</w:t>
            </w:r>
            <w:r>
              <w:rPr>
                <w:lang w:val="en-US"/>
              </w:rPr>
              <w:t>Parm</w:t>
            </w:r>
            <w:r w:rsidRPr="0003613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36132" w:rsidRDefault="001311CF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036132">
              <w:rPr>
                <w:lang w:val="en-US"/>
              </w:rPr>
              <w:tab/>
            </w:r>
            <w:r w:rsidRPr="00036132">
              <w:rPr>
                <w:lang w:val="en-US"/>
              </w:rPr>
              <w:tab/>
            </w:r>
            <w:r w:rsidRPr="0003613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        </w:t>
            </w:r>
            <w:r w:rsidRPr="00036132">
              <w:rPr>
                <w:lang w:val="en-US"/>
              </w:rPr>
              <w:t>&lt;ParmCode&gt;</w:t>
            </w:r>
            <w:r w:rsidRPr="00A31896">
              <w:rPr>
                <w:b/>
                <w:color w:val="4F81BD"/>
                <w:lang w:val="en-US"/>
              </w:rPr>
              <w:t>AGENT_FEE_AMOUNT</w:t>
            </w:r>
            <w:r w:rsidRPr="00036132">
              <w:rPr>
                <w:lang w:val="en-US"/>
              </w:rPr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36132" w:rsidRDefault="001311CF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36132" w:rsidRDefault="001311CF" w:rsidP="00F0356A">
            <w:pPr>
              <w:spacing w:after="0" w:line="240" w:lineRule="auto"/>
              <w:rPr>
                <w:lang w:val="en-US"/>
              </w:rPr>
            </w:pPr>
            <w:r w:rsidRPr="00036132">
              <w:rPr>
                <w:lang w:val="en-US"/>
              </w:rPr>
              <w:t>&lt;Value&gt;</w:t>
            </w:r>
            <w:r w:rsidRPr="00A31896">
              <w:rPr>
                <w:i/>
                <w:color w:val="4F81BD"/>
                <w:lang w:val="en-US"/>
              </w:rPr>
              <w:t>239</w:t>
            </w:r>
            <w:r w:rsidRPr="00036132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DC4266" w:rsidRDefault="001311CF" w:rsidP="00F0356A">
            <w:pPr>
              <w:spacing w:after="0" w:line="240" w:lineRule="auto"/>
            </w:pPr>
            <w:r>
              <w:t>Сумма комиссии банка-агента</w:t>
            </w:r>
            <w:r w:rsidR="00DC4266" w:rsidRPr="00DC4266">
              <w:t xml:space="preserve"> (</w:t>
            </w:r>
            <w:r w:rsidR="00DC4266" w:rsidRPr="00DC4266">
              <w:rPr>
                <w:lang w:val="en-US"/>
              </w:rPr>
              <w:t>AGENT</w:t>
            </w:r>
            <w:r w:rsidR="00DC4266" w:rsidRPr="00DC4266">
              <w:t>_</w:t>
            </w:r>
            <w:r w:rsidR="00DC4266" w:rsidRPr="00DC4266">
              <w:rPr>
                <w:lang w:val="en-US"/>
              </w:rPr>
              <w:t>FEE</w:t>
            </w:r>
            <w:r w:rsidR="00DC4266" w:rsidRPr="00DC4266">
              <w:t>_</w:t>
            </w:r>
            <w:r w:rsidR="00DC4266" w:rsidRPr="00DC4266">
              <w:rPr>
                <w:lang w:val="en-US"/>
              </w:rPr>
              <w:t>AMOUNT</w:t>
            </w:r>
            <w:r w:rsidR="00DC4266" w:rsidRPr="00DC4266">
              <w:t xml:space="preserve"> - это размер комиссии взимаемый с плательщика.)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DC4266">
              <w:t xml:space="preserve">                          </w:t>
            </w:r>
            <w:r w:rsidRPr="00DC4266">
              <w:tab/>
            </w:r>
            <w:r w:rsidRPr="00DC4266">
              <w:tab/>
            </w:r>
            <w:r w:rsidRPr="00DC4266">
              <w:tab/>
              <w:t xml:space="preserve">              </w:t>
            </w:r>
            <w:r w:rsidRPr="00036132">
              <w:t>&lt;</w:t>
            </w:r>
            <w:r>
              <w:rPr>
                <w:lang w:val="en-US"/>
              </w:rPr>
              <w:t>/Parm</w:t>
            </w:r>
            <w:r w:rsidRPr="0003613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  </w:t>
            </w:r>
            <w:r w:rsidRPr="00036132">
              <w:t>&lt;</w:t>
            </w:r>
            <w:r>
              <w:rPr>
                <w:lang w:val="en-US"/>
              </w:rPr>
              <w:t>Parm</w:t>
            </w:r>
            <w:r w:rsidRPr="0003613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36132" w:rsidRDefault="001311CF" w:rsidP="000361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 w:rsidRPr="00036132">
              <w:rPr>
                <w:lang w:val="en-US"/>
              </w:rPr>
              <w:tab/>
            </w:r>
            <w:r w:rsidRPr="00036132">
              <w:rPr>
                <w:lang w:val="en-US"/>
              </w:rPr>
              <w:tab/>
            </w:r>
            <w:r w:rsidRPr="0003613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        </w:t>
            </w:r>
            <w:r w:rsidRPr="00036132">
              <w:rPr>
                <w:lang w:val="en-US"/>
              </w:rPr>
              <w:t>&lt;ParmCode&gt;</w:t>
            </w:r>
            <w:r w:rsidRPr="00A31896">
              <w:rPr>
                <w:b/>
                <w:color w:val="4F81BD"/>
                <w:lang w:val="en-US"/>
              </w:rPr>
              <w:t>AGENT_FEE_CURR</w:t>
            </w:r>
            <w:r w:rsidRPr="00036132">
              <w:rPr>
                <w:lang w:val="en-US"/>
              </w:rPr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36132" w:rsidRDefault="001311CF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36132" w:rsidRDefault="001311CF" w:rsidP="00E33D60">
            <w:pPr>
              <w:spacing w:after="0" w:line="240" w:lineRule="auto"/>
              <w:rPr>
                <w:lang w:val="en-US"/>
              </w:rPr>
            </w:pPr>
            <w:r w:rsidRPr="00036132">
              <w:rPr>
                <w:lang w:val="en-US"/>
              </w:rPr>
              <w:t>&lt;Value&gt;</w:t>
            </w:r>
            <w:r>
              <w:rPr>
                <w:i/>
                <w:color w:val="4F81BD"/>
              </w:rPr>
              <w:t>840</w:t>
            </w:r>
            <w:r w:rsidRPr="00036132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A31896" w:rsidRDefault="001311CF" w:rsidP="00F0356A">
            <w:pPr>
              <w:spacing w:after="0" w:line="240" w:lineRule="auto"/>
            </w:pPr>
            <w:r>
              <w:t>Валюта комиссия банка-агента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 </w:t>
            </w:r>
            <w:r w:rsidRPr="00036132">
              <w:rPr>
                <w:lang w:val="en-US"/>
              </w:rPr>
              <w:tab/>
            </w:r>
            <w:r w:rsidRPr="00036132">
              <w:rPr>
                <w:lang w:val="en-US"/>
              </w:rPr>
              <w:tab/>
            </w:r>
            <w:r w:rsidRPr="00036132"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</w:t>
            </w:r>
            <w:r w:rsidRPr="00036132">
              <w:t>&lt;</w:t>
            </w:r>
            <w:r>
              <w:rPr>
                <w:lang w:val="en-US"/>
              </w:rPr>
              <w:t>/Parm</w:t>
            </w:r>
            <w:r w:rsidRPr="0003613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49139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             </w:t>
            </w:r>
            <w:r w:rsidRPr="00026019">
              <w:t>&lt;</w:t>
            </w:r>
            <w:r>
              <w:rPr>
                <w:lang w:val="en-US"/>
              </w:rPr>
              <w:t>ParmCode</w:t>
            </w:r>
            <w:r w:rsidRPr="00026019">
              <w:t>&gt;</w:t>
            </w:r>
            <w:r w:rsidRPr="0049139A">
              <w:rPr>
                <w:b/>
                <w:color w:val="4F81BD"/>
              </w:rPr>
              <w:t>BillingPaymentDetails</w:t>
            </w:r>
            <w:r w:rsidRPr="00026019">
              <w:t>&lt;</w:t>
            </w:r>
            <w:r>
              <w:rPr>
                <w:lang w:val="en-US"/>
              </w:rPr>
              <w:t>/ParmCode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9139A" w:rsidRDefault="001311CF" w:rsidP="006F069D">
            <w:pPr>
              <w:spacing w:after="0" w:line="240" w:lineRule="auto"/>
            </w:pPr>
          </w:p>
        </w:tc>
      </w:tr>
      <w:tr w:rsidR="001311CF" w:rsidRPr="00D1326D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026019">
              <w:t>&lt;</w:t>
            </w:r>
            <w:r>
              <w:rPr>
                <w:lang w:val="en-US"/>
              </w:rPr>
              <w:t>Value</w:t>
            </w:r>
            <w:r w:rsidRPr="00026019">
              <w:t>&gt;</w:t>
            </w:r>
            <w:proofErr w:type="gramStart"/>
            <w:r w:rsidRPr="00D1326D">
              <w:rPr>
                <w:i/>
              </w:rPr>
              <w:t>12455;udhfhldfh</w:t>
            </w:r>
            <w:proofErr w:type="gramEnd"/>
            <w:r w:rsidRPr="00D1326D">
              <w:rPr>
                <w:i/>
              </w:rPr>
              <w:t>;111</w:t>
            </w:r>
            <w:r>
              <w:rPr>
                <w:lang w:val="en-US"/>
              </w:rPr>
              <w:t>&lt;</w:t>
            </w:r>
            <w:r>
              <w:t>/</w:t>
            </w:r>
            <w:r>
              <w:rPr>
                <w:lang w:val="en-US"/>
              </w:rPr>
              <w:t>Value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>
              <w:t>Дополнительные параметры для биллинговой системы. Данное значение будет передано в поле 111.04 интерфейса с биллинговой системой.</w:t>
            </w:r>
            <w:r w:rsidR="00A4149F">
              <w:t xml:space="preserve"> Все параметры передаются через разделитель - «</w:t>
            </w:r>
            <w:r w:rsidR="00A4149F">
              <w:rPr>
                <w:lang w:val="en-US"/>
              </w:rPr>
              <w:t>;</w:t>
            </w:r>
            <w:r w:rsidR="00A4149F">
              <w:t>»</w:t>
            </w:r>
          </w:p>
        </w:tc>
      </w:tr>
      <w:tr w:rsidR="001311CF" w:rsidRPr="00D1326D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 w:rsidRPr="00D1326D">
              <w:t xml:space="preserve">            </w:t>
            </w:r>
            <w:r>
              <w:t xml:space="preserve"> </w:t>
            </w:r>
            <w:r w:rsidRPr="00D1326D">
              <w:t xml:space="preserve">               </w:t>
            </w:r>
            <w:r w:rsidRPr="00026019">
              <w:t>&lt;</w:t>
            </w:r>
            <w:r w:rsidRPr="00D1326D">
              <w:t>/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036132">
              <w:t>&lt;</w:t>
            </w:r>
            <w:r>
              <w:rPr>
                <w:lang w:val="en-US"/>
              </w:rPr>
              <w:t>/</w:t>
            </w:r>
            <w:r w:rsidRPr="00036132">
              <w:t>AddData&gt;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E361FE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&lt;ParmCode&gt;</w:t>
            </w:r>
            <w:r w:rsidRPr="00E361FE">
              <w:rPr>
                <w:b/>
                <w:color w:val="4F81BD"/>
              </w:rPr>
              <w:t>Balance</w:t>
            </w:r>
            <w:r w:rsidRPr="00936181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>
              <w:t>Признак, чтобы в ответе на запрос возвращалась информация о балансе контракта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&lt;Value&gt;</w:t>
            </w:r>
            <w:r w:rsidRPr="00E361FE">
              <w:rPr>
                <w:b/>
                <w:color w:val="4F81BD"/>
              </w:rPr>
              <w:t>Y</w:t>
            </w:r>
            <w:r w:rsidRPr="00936181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</w:tbl>
    <w:p w:rsidR="00036132" w:rsidRDefault="00036132" w:rsidP="00036132">
      <w:pPr>
        <w:rPr>
          <w:rStyle w:val="aff4"/>
        </w:rPr>
      </w:pPr>
    </w:p>
    <w:p w:rsidR="00036132" w:rsidRDefault="00036132" w:rsidP="00036132">
      <w:pPr>
        <w:rPr>
          <w:rStyle w:val="aff4"/>
        </w:rPr>
      </w:pPr>
      <w:r w:rsidRPr="00696743">
        <w:rPr>
          <w:rStyle w:val="aff4"/>
        </w:rPr>
        <w:t>Описание ответа: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036132" w:rsidRPr="00FD299E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036132" w:rsidRPr="005009C6" w:rsidRDefault="00036132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036132" w:rsidRPr="005009C6" w:rsidRDefault="00036132" w:rsidP="00F0356A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036132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  <w:rPr>
                <w:lang w:val="en-US"/>
              </w:rPr>
            </w:pPr>
            <w:r w:rsidRPr="003B383B">
              <w:rPr>
                <w:lang w:val="en-US"/>
              </w:rPr>
              <w:t>&lt;UFXMsg resp_class="</w:t>
            </w:r>
            <w:r w:rsidRPr="00E361FE">
              <w:rPr>
                <w:i/>
                <w:color w:val="4F81BD"/>
                <w:lang w:val="en-US"/>
              </w:rPr>
              <w:t>I</w:t>
            </w:r>
            <w:r w:rsidRPr="003B383B">
              <w:rPr>
                <w:lang w:val="en-US"/>
              </w:rPr>
              <w:t>" resp_code="</w:t>
            </w:r>
            <w:r w:rsidRPr="00E361FE">
              <w:rPr>
                <w:i/>
                <w:color w:val="4F81BD"/>
                <w:lang w:val="en-US"/>
              </w:rPr>
              <w:t>0</w:t>
            </w:r>
            <w:r w:rsidRPr="003B383B">
              <w:rPr>
                <w:lang w:val="en-US"/>
              </w:rPr>
              <w:t>" direction="</w:t>
            </w:r>
            <w:r w:rsidRPr="00E361FE">
              <w:rPr>
                <w:b/>
                <w:color w:val="4F81BD"/>
                <w:lang w:val="en-US"/>
              </w:rPr>
              <w:t>Rs</w:t>
            </w:r>
            <w:r w:rsidRPr="003B383B">
              <w:rPr>
                <w:lang w:val="en-US"/>
              </w:rPr>
              <w:t>" msg_type="</w:t>
            </w:r>
            <w:r w:rsidRPr="00E361FE">
              <w:rPr>
                <w:color w:val="4F81BD"/>
                <w:lang w:val="en-US"/>
              </w:rPr>
              <w:t>Doc</w:t>
            </w:r>
            <w:r w:rsidRPr="003B383B">
              <w:rPr>
                <w:lang w:val="en-US"/>
              </w:rPr>
              <w:t>" scheme="</w:t>
            </w:r>
            <w:r w:rsidRPr="00E361FE">
              <w:rPr>
                <w:color w:val="4F81BD"/>
                <w:lang w:val="en-US"/>
              </w:rPr>
              <w:t>WAY4Doc</w:t>
            </w:r>
            <w:r w:rsidRPr="003B383B">
              <w:rPr>
                <w:lang w:val="en-US"/>
              </w:rPr>
              <w:t>" version="</w:t>
            </w:r>
            <w:r w:rsidRPr="00E361FE">
              <w:rPr>
                <w:color w:val="4F81BD"/>
                <w:lang w:val="en-US"/>
              </w:rPr>
              <w:t>2.0</w:t>
            </w:r>
            <w:r w:rsidRPr="003B383B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rPr>
                <w:lang w:val="en-US"/>
              </w:rPr>
              <w:tab/>
            </w:r>
            <w:r w:rsidRPr="003B383B">
              <w:t>&lt;MsgId&gt;</w:t>
            </w:r>
            <w:r w:rsidRPr="00E361FE">
              <w:rPr>
                <w:color w:val="4F81BD"/>
              </w:rPr>
              <w:t>AAA-555-333-EEE-23124141</w:t>
            </w:r>
            <w:r w:rsidRPr="003B383B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>Уникальный идентификационный номер сообщения</w:t>
            </w:r>
          </w:p>
        </w:tc>
      </w:tr>
      <w:tr w:rsidR="00036132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  <w:t>&lt;Source app="</w:t>
            </w:r>
            <w:r w:rsidRPr="00E361FE">
              <w:rPr>
                <w:color w:val="4F81BD"/>
                <w:lang w:val="en-US"/>
              </w:rPr>
              <w:t>Bank1</w:t>
            </w:r>
            <w:r w:rsidRPr="003B383B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>Идентификатор источника сообщений</w:t>
            </w: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8943DA" w:rsidRDefault="00036132" w:rsidP="00F0356A">
            <w:pPr>
              <w:spacing w:after="0" w:line="240" w:lineRule="auto"/>
              <w:rPr>
                <w:lang w:val="en-US"/>
              </w:rPr>
            </w:pP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  <w:t>&lt;MsgCode&gt;</w:t>
            </w:r>
            <w:r w:rsidRPr="008943DA">
              <w:rPr>
                <w:color w:val="4F81BD"/>
                <w:lang w:val="en-US"/>
              </w:rPr>
              <w:t>billing_payment_biller_check</w:t>
            </w:r>
            <w:r w:rsidRPr="008943DA">
              <w:rPr>
                <w:lang w:val="en-US"/>
              </w:rPr>
              <w:t>&lt;/MsgCode&gt;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8943DA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8943DA">
              <w:rPr>
                <w:lang w:val="en-US"/>
              </w:rPr>
              <w:tab/>
            </w:r>
            <w:r w:rsidRPr="003B383B">
              <w:t>&lt;/TransCode&gt;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&lt;TransRule&gt;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&lt;ParmCode&gt;</w:t>
            </w:r>
            <w:r w:rsidRPr="008943DA">
              <w:rPr>
                <w:color w:val="4F81BD"/>
                <w:lang w:val="en-US"/>
              </w:rPr>
              <w:t>PaymentCode</w:t>
            </w:r>
            <w:r w:rsidRPr="00021F78">
              <w:rPr>
                <w:lang w:val="en-US"/>
              </w:rPr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8943D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</w:t>
            </w:r>
            <w:r w:rsidRPr="00021F78">
              <w:rPr>
                <w:lang w:val="en-US"/>
              </w:rPr>
              <w:t>&lt;Value&gt;</w:t>
            </w:r>
            <w:r w:rsidRPr="008943DA">
              <w:rPr>
                <w:color w:val="4F81BD"/>
                <w:lang w:val="en-US"/>
              </w:rPr>
              <w:t>TEST_UFX</w:t>
            </w:r>
            <w:r w:rsidRPr="00021F78">
              <w:rPr>
                <w:lang w:val="en-US"/>
              </w:rPr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8943DA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  <w:r w:rsidRPr="008943DA">
              <w:t xml:space="preserve">                                                                       </w:t>
            </w:r>
            <w:r>
              <w:rPr>
                <w:lang w:val="en-US"/>
              </w:rPr>
              <w:t>&lt;/TransRule&gt;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1F78" w:rsidRDefault="00036132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021F78">
              <w:rPr>
                <w:lang w:val="en-US"/>
              </w:rPr>
              <w:tab/>
            </w:r>
            <w:r w:rsidRPr="00936181">
              <w:t>&lt;/Trans</w:t>
            </w:r>
            <w:r>
              <w:rPr>
                <w:lang w:val="en-US"/>
              </w:rPr>
              <w:t>Rules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936181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&lt;/TransType&gt;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45011F" w:rsidRDefault="0045011F" w:rsidP="00F0356A">
            <w:pPr>
              <w:spacing w:after="0" w:line="240" w:lineRule="auto"/>
              <w:rPr>
                <w:color w:val="4F81BD"/>
              </w:rPr>
            </w:pPr>
            <w:r>
              <w:t xml:space="preserve">                                           </w:t>
            </w:r>
            <w:r w:rsidRPr="0045011F">
              <w:rPr>
                <w:color w:val="4F81BD"/>
              </w:rPr>
              <w:t>…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&lt;/DocRefSet&gt;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>
              <w:rPr>
                <w:lang w:val="en-US"/>
              </w:rPr>
              <w:lastRenderedPageBreak/>
              <w:t xml:space="preserve">                                           </w:t>
            </w:r>
            <w:r w:rsidRPr="00026019">
              <w:t>&lt;LocalDt&gt;</w:t>
            </w:r>
            <w:r w:rsidRPr="00026019">
              <w:rPr>
                <w:i/>
                <w:color w:val="4F81BD"/>
              </w:rPr>
              <w:t>2011-07-14 17:05:03</w:t>
            </w:r>
            <w:r w:rsidRPr="00026019">
              <w:t>&lt;/LocalDt&gt;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026019" w:rsidRDefault="00036132" w:rsidP="00F0356A">
            <w:pPr>
              <w:spacing w:after="0" w:line="240" w:lineRule="auto"/>
            </w:pPr>
            <w:r>
              <w:t>Не используется</w:t>
            </w:r>
          </w:p>
        </w:tc>
      </w:tr>
      <w:tr w:rsidR="00BA5900" w:rsidRPr="0083322C" w:rsidTr="00504D40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3B383B" w:rsidRDefault="00BA5900" w:rsidP="00504D40">
            <w:pPr>
              <w:spacing w:after="0" w:line="240" w:lineRule="auto"/>
            </w:pPr>
            <w:r>
              <w:t>&lt;Description&gt;</w:t>
            </w:r>
            <w:r w:rsidRPr="00D7699B">
              <w:rPr>
                <w:color w:val="4F81BD"/>
              </w:rPr>
              <w:t>99999999</w:t>
            </w:r>
            <w:r w:rsidRPr="001311CF">
              <w:t>&lt;/Description&gt;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BA5900" w:rsidRPr="003B383B" w:rsidRDefault="00BA5900" w:rsidP="00504D40">
            <w:pPr>
              <w:spacing w:after="0" w:line="240" w:lineRule="auto"/>
            </w:pPr>
          </w:p>
        </w:tc>
      </w:tr>
      <w:tr w:rsidR="00036132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="005D3452">
              <w:rPr>
                <w:color w:val="4F81BD"/>
              </w:rPr>
              <w:t>4015*5454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&lt;/Requestor&gt;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&lt;ContractNumber&gt;</w:t>
            </w:r>
            <w:r w:rsidRPr="00E361FE">
              <w:rPr>
                <w:color w:val="4F81BD"/>
              </w:rPr>
              <w:t>99999999</w:t>
            </w:r>
            <w:r w:rsidRPr="003B383B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rPr>
                <w:lang w:val="en-US"/>
              </w:rPr>
              <w:t xml:space="preserve">            </w:t>
            </w:r>
            <w:r w:rsidRPr="00976164">
              <w:t>&lt;InstitutionIdType&gt;</w:t>
            </w:r>
            <w:r w:rsidRPr="004601D1">
              <w:rPr>
                <w:color w:val="4F81BD"/>
              </w:rPr>
              <w:t>BIN</w:t>
            </w:r>
            <w:r w:rsidRPr="00976164">
              <w:t>&lt;/InstitutionIdType&gt;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76164">
              <w:t>&lt;Institution&gt;</w:t>
            </w:r>
            <w:r w:rsidRPr="004601D1">
              <w:rPr>
                <w:color w:val="4F81BD"/>
              </w:rPr>
              <w:t>0001</w:t>
            </w:r>
            <w:r w:rsidRPr="00976164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76164" w:rsidRDefault="007C5DA6" w:rsidP="00F83384">
            <w:pPr>
              <w:spacing w:after="0" w:line="240" w:lineRule="auto"/>
            </w:pPr>
            <w:r>
              <w:t xml:space="preserve">Идентификатор </w:t>
            </w:r>
            <w:r>
              <w:rPr>
                <w:lang w:val="en-US"/>
              </w:rPr>
              <w:t>Acquirer</w:t>
            </w:r>
            <w:r w:rsidRPr="00976164">
              <w:t xml:space="preserve"> </w:t>
            </w:r>
            <w:r>
              <w:rPr>
                <w:lang w:val="en-US"/>
              </w:rPr>
              <w:t>ID</w:t>
            </w:r>
            <w:r w:rsidRPr="00976164">
              <w:t xml:space="preserve"> </w:t>
            </w:r>
            <w:r>
              <w:t xml:space="preserve">(значение данного поля необходимо получить у </w:t>
            </w:r>
            <w:r>
              <w:rPr>
                <w:lang w:val="en-US"/>
              </w:rPr>
              <w:t>UCS</w:t>
            </w:r>
            <w:r w:rsidRPr="00976164">
              <w:t>)</w:t>
            </w:r>
          </w:p>
        </w:tc>
      </w:tr>
      <w:tr w:rsidR="007C5DA6" w:rsidRPr="00AB436B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Pr="00936181" w:rsidRDefault="007C5DA6" w:rsidP="00F8338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/InstInfo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7C5DA6" w:rsidRDefault="007C5DA6" w:rsidP="00F83384">
            <w:pPr>
              <w:spacing w:after="0" w:line="240" w:lineRule="auto"/>
            </w:pPr>
          </w:p>
        </w:tc>
      </w:tr>
      <w:tr w:rsidR="0003613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&lt;/Source&gt;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036132" w:rsidRPr="003B383B" w:rsidRDefault="00036132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Destination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026019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026019">
              <w:t>&lt;RBSNumber&gt;</w:t>
            </w:r>
            <w:r w:rsidRPr="00026019">
              <w:rPr>
                <w:i/>
                <w:color w:val="4F81BD"/>
              </w:rPr>
              <w:t>102297</w:t>
            </w:r>
            <w:r w:rsidRPr="00026019">
              <w:t>&lt;/RBSNumber&gt;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>
              <w:t xml:space="preserve">Необязательный номер </w:t>
            </w:r>
            <w:proofErr w:type="gramStart"/>
            <w:r>
              <w:t>счета  в</w:t>
            </w:r>
            <w:proofErr w:type="gramEnd"/>
            <w:r>
              <w:t xml:space="preserve"> биллинговой системе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026019">
              <w:t xml:space="preserve">              </w:t>
            </w:r>
            <w:r w:rsidRPr="008943DA">
              <w:t>&lt;CustomIDT&gt;</w:t>
            </w:r>
            <w:r w:rsidRPr="00026019">
              <w:rPr>
                <w:color w:val="4F81BD"/>
              </w:rPr>
              <w:t>79114354732</w:t>
            </w:r>
            <w:r w:rsidRPr="008943DA">
              <w:t>&lt;/CustomIDT&gt;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026019">
              <w:t>&lt;CustomCode&gt;</w:t>
            </w:r>
            <w:r w:rsidRPr="00026019">
              <w:rPr>
                <w:i/>
                <w:color w:val="4F81BD"/>
              </w:rPr>
              <w:t>p</w:t>
            </w:r>
            <w:r w:rsidRPr="00026019">
              <w:t>&lt;/CustomCode&gt;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>
              <w:t>Не используется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Destination</w:t>
            </w:r>
            <w:r w:rsidRPr="00936181">
              <w:t xml:space="preserve"> &gt;</w:t>
            </w:r>
            <w:proofErr w:type="gramEnd"/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&lt;Currency&gt;</w:t>
            </w:r>
            <w:r w:rsidRPr="00567994">
              <w:rPr>
                <w:color w:val="4F81BD"/>
              </w:rPr>
              <w:t>USD</w:t>
            </w:r>
            <w:r w:rsidRPr="00567994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&lt;Amount&gt;</w:t>
            </w:r>
            <w:r w:rsidRPr="00567994">
              <w:rPr>
                <w:color w:val="4F81BD"/>
              </w:rPr>
              <w:t>2.00</w:t>
            </w:r>
            <w:r w:rsidRPr="00567994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&lt;Type&gt;</w:t>
            </w:r>
            <w:r>
              <w:rPr>
                <w:b/>
                <w:color w:val="4F81BD"/>
                <w:lang w:val="en-US"/>
              </w:rPr>
              <w:t>AddInfo</w:t>
            </w:r>
            <w:r w:rsidRPr="00026019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</w:t>
            </w:r>
            <w:r>
              <w:rPr>
                <w:lang w:val="en-US"/>
              </w:rPr>
              <w:t>AddData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5011F" w:rsidRDefault="001311CF" w:rsidP="00F0356A">
            <w:pPr>
              <w:spacing w:after="0" w:line="240" w:lineRule="auto"/>
              <w:rPr>
                <w:lang w:val="en-US"/>
              </w:rPr>
            </w:pPr>
            <w:r w:rsidRPr="0045011F">
              <w:rPr>
                <w:lang w:val="en-US"/>
              </w:rPr>
              <w:tab/>
            </w:r>
            <w:r w:rsidRPr="0045011F">
              <w:rPr>
                <w:lang w:val="en-US"/>
              </w:rPr>
              <w:tab/>
            </w:r>
            <w:r w:rsidRPr="0045011F">
              <w:rPr>
                <w:lang w:val="en-US"/>
              </w:rPr>
              <w:tab/>
              <w:t xml:space="preserve">              </w:t>
            </w:r>
            <w:r>
              <w:rPr>
                <w:lang w:val="en-US"/>
              </w:rPr>
              <w:t xml:space="preserve">            </w:t>
            </w:r>
            <w:r w:rsidRPr="004501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</w:t>
            </w:r>
            <w:r w:rsidRPr="0045011F">
              <w:rPr>
                <w:lang w:val="en-US"/>
              </w:rPr>
              <w:t>&lt;</w:t>
            </w:r>
            <w:r>
              <w:rPr>
                <w:lang w:val="en-US"/>
              </w:rPr>
              <w:t>ParmCode</w:t>
            </w:r>
            <w:r w:rsidRPr="0045011F">
              <w:rPr>
                <w:lang w:val="en-US"/>
              </w:rPr>
              <w:t>&gt;</w:t>
            </w:r>
            <w:r w:rsidRPr="0045011F">
              <w:rPr>
                <w:color w:val="4F81BD"/>
                <w:lang w:val="en-US"/>
              </w:rPr>
              <w:t>AGENT_FEE_AMOUNT</w:t>
            </w:r>
            <w:r w:rsidRPr="0045011F">
              <w:rPr>
                <w:lang w:val="en-US"/>
              </w:rPr>
              <w:t>&lt;</w:t>
            </w:r>
            <w:r>
              <w:rPr>
                <w:lang w:val="en-US"/>
              </w:rPr>
              <w:t>/ParmCode</w:t>
            </w:r>
            <w:r w:rsidRPr="0045011F">
              <w:rPr>
                <w:lang w:val="en-US"/>
              </w:rPr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5011F" w:rsidRDefault="001311CF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proofErr w:type="gramStart"/>
            <w:r w:rsidRPr="00026019">
              <w:t>&lt;</w:t>
            </w:r>
            <w:r>
              <w:rPr>
                <w:lang w:val="en-US"/>
              </w:rPr>
              <w:t xml:space="preserve"> Value</w:t>
            </w:r>
            <w:proofErr w:type="gramEnd"/>
            <w:r w:rsidRPr="00026019">
              <w:t>&gt;</w:t>
            </w:r>
            <w:r w:rsidRPr="0045011F">
              <w:rPr>
                <w:color w:val="4F81BD"/>
              </w:rPr>
              <w:t>239</w:t>
            </w:r>
            <w:r w:rsidRPr="00026019">
              <w:t>&lt;</w:t>
            </w:r>
            <w:r>
              <w:rPr>
                <w:lang w:val="en-US"/>
              </w:rPr>
              <w:t xml:space="preserve"> </w:t>
            </w:r>
            <w:r>
              <w:t>/</w:t>
            </w:r>
            <w:r>
              <w:rPr>
                <w:lang w:val="en-US"/>
              </w:rPr>
              <w:t>Value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/Parm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5011F" w:rsidRDefault="001311CF" w:rsidP="00F0356A">
            <w:pPr>
              <w:spacing w:after="0" w:line="240" w:lineRule="auto"/>
              <w:rPr>
                <w:lang w:val="en-US"/>
              </w:rPr>
            </w:pPr>
            <w:r w:rsidRPr="0045011F">
              <w:rPr>
                <w:lang w:val="en-US"/>
              </w:rPr>
              <w:tab/>
            </w:r>
            <w:r w:rsidRPr="0045011F">
              <w:rPr>
                <w:lang w:val="en-US"/>
              </w:rPr>
              <w:tab/>
            </w:r>
            <w:r w:rsidRPr="0045011F">
              <w:rPr>
                <w:lang w:val="en-US"/>
              </w:rPr>
              <w:tab/>
              <w:t xml:space="preserve">              </w:t>
            </w:r>
            <w:r>
              <w:rPr>
                <w:lang w:val="en-US"/>
              </w:rPr>
              <w:t xml:space="preserve">            </w:t>
            </w:r>
            <w:r w:rsidRPr="004501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          </w:t>
            </w:r>
            <w:r w:rsidRPr="0045011F">
              <w:rPr>
                <w:lang w:val="en-US"/>
              </w:rPr>
              <w:t>&lt;</w:t>
            </w:r>
            <w:r>
              <w:rPr>
                <w:lang w:val="en-US"/>
              </w:rPr>
              <w:t>ParmCode</w:t>
            </w:r>
            <w:r w:rsidRPr="0045011F">
              <w:rPr>
                <w:lang w:val="en-US"/>
              </w:rPr>
              <w:t>&gt;</w:t>
            </w:r>
            <w:r w:rsidRPr="0045011F">
              <w:rPr>
                <w:color w:val="4F81BD"/>
                <w:lang w:val="en-US"/>
              </w:rPr>
              <w:t>AGENT_FEE_</w:t>
            </w:r>
            <w:r>
              <w:rPr>
                <w:color w:val="4F81BD"/>
                <w:lang w:val="en-US"/>
              </w:rPr>
              <w:t>CURR</w:t>
            </w:r>
            <w:r w:rsidRPr="0045011F">
              <w:rPr>
                <w:lang w:val="en-US"/>
              </w:rPr>
              <w:t>&lt;</w:t>
            </w:r>
            <w:r>
              <w:rPr>
                <w:lang w:val="en-US"/>
              </w:rPr>
              <w:t>/ParmCode</w:t>
            </w:r>
            <w:r w:rsidRPr="0045011F">
              <w:rPr>
                <w:lang w:val="en-US"/>
              </w:rPr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5011F" w:rsidRDefault="001311CF" w:rsidP="00F0356A">
            <w:pPr>
              <w:spacing w:after="0" w:line="240" w:lineRule="auto"/>
              <w:rPr>
                <w:lang w:val="en-US"/>
              </w:rPr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proofErr w:type="gramStart"/>
            <w:r w:rsidRPr="00026019">
              <w:t>&lt;</w:t>
            </w:r>
            <w:r>
              <w:rPr>
                <w:lang w:val="en-US"/>
              </w:rPr>
              <w:t xml:space="preserve"> Value</w:t>
            </w:r>
            <w:proofErr w:type="gramEnd"/>
            <w:r w:rsidRPr="00026019">
              <w:t>&gt;</w:t>
            </w:r>
            <w:r>
              <w:rPr>
                <w:color w:val="4F81BD"/>
                <w:lang w:val="en-US"/>
              </w:rPr>
              <w:t>USD</w:t>
            </w:r>
            <w:r w:rsidRPr="00026019">
              <w:t>&lt;</w:t>
            </w:r>
            <w:r>
              <w:rPr>
                <w:lang w:val="en-US"/>
              </w:rPr>
              <w:t xml:space="preserve"> </w:t>
            </w:r>
            <w:r>
              <w:t>/</w:t>
            </w:r>
            <w:r>
              <w:rPr>
                <w:lang w:val="en-US"/>
              </w:rPr>
              <w:t>Value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lastRenderedPageBreak/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/Parm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</w:t>
            </w:r>
            <w:r w:rsidRPr="00026019">
              <w:t>&lt;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49139A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>
              <w:rPr>
                <w:lang w:val="en-US"/>
              </w:rPr>
              <w:t xml:space="preserve">                            </w:t>
            </w:r>
            <w:r w:rsidRPr="00026019">
              <w:t>&lt;</w:t>
            </w:r>
            <w:r>
              <w:rPr>
                <w:lang w:val="en-US"/>
              </w:rPr>
              <w:t>ParmCode</w:t>
            </w:r>
            <w:r w:rsidRPr="00026019">
              <w:t>&gt;</w:t>
            </w:r>
            <w:r w:rsidRPr="0049139A">
              <w:rPr>
                <w:b/>
                <w:color w:val="4F81BD"/>
              </w:rPr>
              <w:t>BillingPaymentDetails</w:t>
            </w:r>
            <w:r w:rsidRPr="00026019">
              <w:t>&lt;</w:t>
            </w:r>
            <w:r>
              <w:rPr>
                <w:lang w:val="en-US"/>
              </w:rPr>
              <w:t>/ParmCode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49139A" w:rsidRDefault="001311CF" w:rsidP="006F069D">
            <w:pPr>
              <w:spacing w:after="0" w:line="240" w:lineRule="auto"/>
            </w:pPr>
          </w:p>
        </w:tc>
      </w:tr>
      <w:tr w:rsidR="001311CF" w:rsidRPr="00D1326D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026019">
              <w:t>&lt;</w:t>
            </w:r>
            <w:r>
              <w:rPr>
                <w:lang w:val="en-US"/>
              </w:rPr>
              <w:t>Value</w:t>
            </w:r>
            <w:r w:rsidRPr="00026019">
              <w:t>&gt;</w:t>
            </w:r>
            <w:r w:rsidRPr="00D1326D">
              <w:rPr>
                <w:i/>
              </w:rPr>
              <w:t>12455;udhfhldfh;111</w:t>
            </w:r>
            <w:r>
              <w:rPr>
                <w:lang w:val="en-US"/>
              </w:rPr>
              <w:t>&lt;</w:t>
            </w:r>
            <w:r>
              <w:t>/</w:t>
            </w:r>
            <w:r>
              <w:rPr>
                <w:lang w:val="en-US"/>
              </w:rPr>
              <w:t>Value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D1326D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 w:rsidRPr="00D1326D">
              <w:t xml:space="preserve">            </w:t>
            </w:r>
            <w:r>
              <w:t xml:space="preserve"> </w:t>
            </w:r>
            <w:r w:rsidRPr="00D1326D">
              <w:t xml:space="preserve">               </w:t>
            </w:r>
            <w:r w:rsidRPr="00026019">
              <w:t>&lt;</w:t>
            </w:r>
            <w:r w:rsidRPr="00D1326D">
              <w:t>/</w:t>
            </w:r>
            <w:r>
              <w:rPr>
                <w:lang w:val="en-US"/>
              </w:rPr>
              <w:t>Parm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6F069D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</w:t>
            </w:r>
            <w:r>
              <w:rPr>
                <w:lang w:val="en-US"/>
              </w:rPr>
              <w:t>/AddData</w:t>
            </w:r>
            <w:r w:rsidRPr="00026019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026019" w:rsidRDefault="001311CF" w:rsidP="00F0356A">
            <w:pPr>
              <w:spacing w:after="0" w:line="240" w:lineRule="auto"/>
              <w:rPr>
                <w:lang w:val="en-US"/>
              </w:rPr>
            </w:pPr>
            <w:r>
              <w:t>Не используется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&lt;Type&gt;</w:t>
            </w:r>
            <w:r w:rsidRPr="00026019">
              <w:rPr>
                <w:b/>
                <w:color w:val="4F81BD"/>
              </w:rPr>
              <w:t>SourceAmount</w:t>
            </w:r>
            <w:r w:rsidRPr="00026019">
              <w:t>&lt;/Type&gt;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&lt;Currency&gt;</w:t>
            </w:r>
            <w:r w:rsidRPr="00026019">
              <w:rPr>
                <w:color w:val="4F81BD"/>
              </w:rPr>
              <w:t>USD</w:t>
            </w:r>
            <w:r w:rsidRPr="00026019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</w:t>
            </w:r>
            <w:r>
              <w:rPr>
                <w:lang w:val="en-US"/>
              </w:rPr>
              <w:t xml:space="preserve">            </w:t>
            </w:r>
            <w:r>
              <w:t xml:space="preserve"> </w:t>
            </w:r>
            <w:r w:rsidRPr="00026019">
              <w:t>&lt;Amount&gt;</w:t>
            </w:r>
            <w:r w:rsidRPr="00026019">
              <w:rPr>
                <w:color w:val="4F81BD"/>
              </w:rPr>
              <w:t>2.00</w:t>
            </w:r>
            <w:r w:rsidRPr="00026019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>
              <w:t xml:space="preserve">               </w:t>
            </w:r>
            <w:r w:rsidRPr="00936181">
              <w:t>&lt;</w:t>
            </w:r>
            <w:r>
              <w:rPr>
                <w:lang w:val="en-US"/>
              </w:rPr>
              <w:t>/Extra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&lt;/</w:t>
            </w:r>
            <w:r w:rsidRPr="009837DA">
              <w:t>Transaction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936181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1A03A0" w:rsidRDefault="001311CF" w:rsidP="00F0356A">
            <w:pPr>
              <w:spacing w:after="0" w:line="240" w:lineRule="auto"/>
            </w:pPr>
            <w:r>
              <w:t>Не используется</w:t>
            </w: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&lt;Currency&gt;</w:t>
            </w:r>
            <w:r w:rsidRPr="00567994">
              <w:rPr>
                <w:color w:val="4F81BD"/>
              </w:rPr>
              <w:t>USD</w:t>
            </w:r>
            <w:r w:rsidRPr="00567994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567994">
              <w:t>&lt;Amount&gt;</w:t>
            </w:r>
            <w:r w:rsidRPr="00567994">
              <w:rPr>
                <w:color w:val="4F81BD"/>
              </w:rPr>
              <w:t>2.00</w:t>
            </w:r>
            <w:r w:rsidRPr="00567994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</w:t>
            </w:r>
            <w:r>
              <w:rPr>
                <w:lang w:val="en-US"/>
              </w:rPr>
              <w:t>Billing</w:t>
            </w:r>
            <w:r w:rsidRPr="003B383B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&lt;ParmCode&gt;</w:t>
            </w:r>
            <w:r w:rsidRPr="00E361FE">
              <w:rPr>
                <w:color w:val="4F81BD"/>
              </w:rPr>
              <w:t>Balance</w:t>
            </w:r>
            <w:r w:rsidRPr="003B383B">
              <w:t>&lt;/ParmCode&gt;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&lt;Value&gt;</w:t>
            </w:r>
            <w:r w:rsidRPr="00E361FE">
              <w:rPr>
                <w:color w:val="4F81BD"/>
              </w:rPr>
              <w:t>Y</w:t>
            </w:r>
            <w:r w:rsidRPr="003B383B">
              <w:t>&lt;/Value&gt;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&lt;/Parm&gt;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&lt;/ResultDtls&gt;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>
              <w:t>Информация о балансе контракта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E361FE">
              <w:rPr>
                <w:b/>
                <w:color w:val="4F81BD"/>
              </w:rPr>
              <w:t>AVAILABLE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Доступные средства на контракте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E361FE">
              <w:rPr>
                <w:i/>
                <w:color w:val="4F81BD"/>
              </w:rPr>
              <w:t>5718.00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Сумма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E361FE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&lt;Name&gt;</w:t>
            </w:r>
            <w:r w:rsidRPr="00E361FE">
              <w:rPr>
                <w:b/>
                <w:color w:val="4F81BD"/>
              </w:rPr>
              <w:t>CR_LIMIT</w:t>
            </w:r>
            <w:r w:rsidRPr="003B383B">
              <w:t>&lt;/Name&gt;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Кредитный лимит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&lt;Amount&gt;</w:t>
            </w:r>
            <w:r w:rsidRPr="00E361FE">
              <w:rPr>
                <w:i/>
                <w:color w:val="4F81BD"/>
              </w:rPr>
              <w:t>10000.00</w:t>
            </w:r>
            <w:r w:rsidRPr="003B383B">
              <w:t>&lt;/Amount&gt;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Сумма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lastRenderedPageBreak/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&lt;Currency&gt;</w:t>
            </w:r>
            <w:r w:rsidRPr="00E361FE">
              <w:rPr>
                <w:i/>
                <w:color w:val="4F81BD"/>
              </w:rPr>
              <w:t>RUR</w:t>
            </w:r>
            <w:r w:rsidRPr="003B383B">
              <w:t>&lt;/Currency&gt;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Валюта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&lt;/Balances&gt;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&lt;/DataRs&gt;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Результат обработки операции</w:t>
            </w: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&lt;RespClass&gt;</w:t>
            </w:r>
            <w:r w:rsidRPr="00E361FE">
              <w:rPr>
                <w:i/>
                <w:color w:val="4F81BD"/>
              </w:rPr>
              <w:t>Information</w:t>
            </w:r>
            <w:r w:rsidRPr="003B383B">
              <w:t>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&lt;RespCode&gt;</w:t>
            </w:r>
            <w:r w:rsidRPr="00E361FE">
              <w:rPr>
                <w:i/>
                <w:color w:val="4F81BD"/>
              </w:rPr>
              <w:t>0</w:t>
            </w:r>
            <w:r w:rsidRPr="003B383B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&lt;RespText&gt;</w:t>
            </w:r>
            <w:r w:rsidRPr="00E361FE">
              <w:rPr>
                <w:i/>
                <w:color w:val="4F81BD"/>
              </w:rPr>
              <w:t>Successfully processed</w:t>
            </w:r>
            <w:r w:rsidRPr="003B383B">
              <w:t>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</w:r>
            <w:r w:rsidRPr="003B383B">
              <w:tab/>
              <w:t>&lt;/Doc&gt;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  <w:tr w:rsidR="001311CF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  <w:r w:rsidRPr="003B383B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1311CF" w:rsidRPr="003B383B" w:rsidRDefault="001311CF" w:rsidP="00F0356A">
            <w:pPr>
              <w:spacing w:after="0" w:line="240" w:lineRule="auto"/>
            </w:pPr>
          </w:p>
        </w:tc>
      </w:tr>
    </w:tbl>
    <w:p w:rsidR="00036132" w:rsidRPr="0077550E" w:rsidRDefault="00036132" w:rsidP="00036132">
      <w:pPr>
        <w:rPr>
          <w:lang w:val="en-US"/>
        </w:rPr>
      </w:pPr>
    </w:p>
    <w:p w:rsidR="00E60EF0" w:rsidRDefault="00E60EF0" w:rsidP="00E60EF0">
      <w:pPr>
        <w:pStyle w:val="2"/>
      </w:pPr>
      <w:bookmarkStart w:id="33" w:name="_Toc474225966"/>
      <w:r>
        <w:t>Изменение статуса карты</w:t>
      </w:r>
      <w:bookmarkEnd w:id="33"/>
    </w:p>
    <w:p w:rsidR="00E60EF0" w:rsidRDefault="00E60EF0" w:rsidP="00E60EF0">
      <w:pPr>
        <w:spacing w:after="0" w:line="240" w:lineRule="auto"/>
        <w:rPr>
          <w:iCs/>
        </w:rPr>
      </w:pPr>
      <w:r>
        <w:rPr>
          <w:iCs/>
        </w:rPr>
        <w:t xml:space="preserve">Входящий в систему </w:t>
      </w:r>
      <w:r>
        <w:rPr>
          <w:iCs/>
          <w:lang w:val="en-US"/>
        </w:rPr>
        <w:t>WAY</w:t>
      </w:r>
      <w:r w:rsidRPr="00A23141">
        <w:rPr>
          <w:iCs/>
        </w:rPr>
        <w:t xml:space="preserve">4 </w:t>
      </w:r>
      <w:r>
        <w:rPr>
          <w:iCs/>
        </w:rPr>
        <w:t xml:space="preserve">запрос на изменение статуса карты в </w:t>
      </w:r>
      <w:r>
        <w:rPr>
          <w:iCs/>
          <w:lang w:val="en-US"/>
        </w:rPr>
        <w:t>WAY</w:t>
      </w:r>
      <w:r w:rsidRPr="00A23141">
        <w:rPr>
          <w:iCs/>
        </w:rPr>
        <w:t>4</w:t>
      </w:r>
      <w:r>
        <w:rPr>
          <w:iCs/>
        </w:rPr>
        <w:t>.</w:t>
      </w:r>
    </w:p>
    <w:p w:rsidR="00E60EF0" w:rsidRPr="000A656C" w:rsidRDefault="00E60EF0" w:rsidP="00E60EF0">
      <w:pPr>
        <w:spacing w:after="0" w:line="240" w:lineRule="auto"/>
      </w:pPr>
    </w:p>
    <w:p w:rsidR="00E60EF0" w:rsidRPr="000A656C" w:rsidRDefault="00E60EF0" w:rsidP="00E60EF0">
      <w:pPr>
        <w:spacing w:after="0" w:line="240" w:lineRule="auto"/>
        <w:rPr>
          <w:lang w:val="en-US"/>
        </w:rPr>
      </w:pPr>
      <w:r w:rsidRPr="00696743">
        <w:rPr>
          <w:rStyle w:val="aff4"/>
        </w:rPr>
        <w:t>Пример</w:t>
      </w:r>
      <w:r w:rsidRPr="00696743">
        <w:rPr>
          <w:rStyle w:val="aff4"/>
          <w:lang w:val="en-US"/>
        </w:rPr>
        <w:t>:</w:t>
      </w:r>
      <w:r w:rsidRPr="005009C6">
        <w:rPr>
          <w:lang w:val="en-US"/>
        </w:rPr>
        <w:t xml:space="preserve"> </w:t>
      </w:r>
      <w:r w:rsidRPr="00E60EF0">
        <w:rPr>
          <w:lang w:val="en-US"/>
        </w:rPr>
        <w:t xml:space="preserve">6_card_status_change.rq.xml </w:t>
      </w:r>
      <w:r w:rsidRPr="000A656C">
        <w:rPr>
          <w:lang w:val="en-US"/>
        </w:rPr>
        <w:t xml:space="preserve"> </w:t>
      </w:r>
      <w:r>
        <w:t>и</w:t>
      </w:r>
      <w:r w:rsidRPr="000A656C">
        <w:rPr>
          <w:lang w:val="en-US"/>
        </w:rPr>
        <w:t xml:space="preserve"> </w:t>
      </w:r>
      <w:r w:rsidRPr="00E60EF0">
        <w:rPr>
          <w:lang w:val="en-US"/>
        </w:rPr>
        <w:t>6_card_status_change.rs.xml</w:t>
      </w:r>
      <w:r w:rsidRPr="000A656C">
        <w:rPr>
          <w:lang w:val="en-US"/>
        </w:rPr>
        <w:t>.</w:t>
      </w:r>
    </w:p>
    <w:p w:rsidR="00E60EF0" w:rsidRPr="000A656C" w:rsidRDefault="00E60EF0" w:rsidP="00E60EF0">
      <w:pPr>
        <w:spacing w:after="0" w:line="240" w:lineRule="auto"/>
        <w:rPr>
          <w:lang w:val="en-US"/>
        </w:rPr>
      </w:pPr>
    </w:p>
    <w:p w:rsidR="00E60EF0" w:rsidRPr="00696743" w:rsidRDefault="00E60EF0" w:rsidP="00E60EF0">
      <w:pPr>
        <w:rPr>
          <w:rStyle w:val="aff4"/>
          <w:lang w:val="en-US"/>
        </w:rPr>
      </w:pPr>
      <w:r w:rsidRPr="00696743">
        <w:rPr>
          <w:rStyle w:val="aff4"/>
        </w:rPr>
        <w:t>Описание</w:t>
      </w:r>
      <w:r w:rsidRPr="00696743">
        <w:rPr>
          <w:rStyle w:val="aff4"/>
          <w:lang w:val="en-US"/>
        </w:rPr>
        <w:t xml:space="preserve"> </w:t>
      </w:r>
      <w:r w:rsidRPr="00696743">
        <w:rPr>
          <w:rStyle w:val="aff4"/>
        </w:rPr>
        <w:t>запроса: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E60EF0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E60EF0" w:rsidRPr="005009C6" w:rsidRDefault="00E60EF0" w:rsidP="00F0610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E60EF0" w:rsidRPr="005009C6" w:rsidRDefault="00E60EF0" w:rsidP="00F0610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E60EF0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696743" w:rsidRDefault="00E60EF0" w:rsidP="00F65092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t>&lt;UFXMsg direction="</w:t>
            </w:r>
            <w:r w:rsidRPr="009563A9">
              <w:rPr>
                <w:b/>
                <w:color w:val="4F81BD"/>
                <w:lang w:val="en-US"/>
              </w:rPr>
              <w:t>Rq</w:t>
            </w:r>
            <w:r w:rsidRPr="00696743">
              <w:rPr>
                <w:lang w:val="en-US"/>
              </w:rPr>
              <w:t>" msg_type="</w:t>
            </w:r>
            <w:r w:rsidR="00F65092">
              <w:rPr>
                <w:b/>
                <w:color w:val="4F81BD"/>
                <w:lang w:val="en-US"/>
              </w:rPr>
              <w:t>Application</w:t>
            </w:r>
            <w:r w:rsidRPr="00696743">
              <w:rPr>
                <w:lang w:val="en-US"/>
              </w:rPr>
              <w:t>" scheme="</w:t>
            </w:r>
            <w:r w:rsidRPr="009563A9">
              <w:rPr>
                <w:b/>
                <w:color w:val="4F81BD"/>
                <w:lang w:val="en-US"/>
              </w:rPr>
              <w:t>WAY4</w:t>
            </w:r>
            <w:r w:rsidR="00F65092">
              <w:rPr>
                <w:b/>
                <w:color w:val="4F81BD"/>
                <w:lang w:val="en-US"/>
              </w:rPr>
              <w:t>Appl</w:t>
            </w:r>
            <w:r w:rsidRPr="00696743">
              <w:rPr>
                <w:lang w:val="en-US"/>
              </w:rPr>
              <w:t>" version="</w:t>
            </w:r>
            <w:r w:rsidRPr="009563A9">
              <w:rPr>
                <w:b/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696743" w:rsidRDefault="00E60EF0" w:rsidP="00F06104">
            <w:pPr>
              <w:spacing w:after="0" w:line="240" w:lineRule="auto"/>
              <w:rPr>
                <w:lang w:val="en-US"/>
              </w:rPr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9563A9">
              <w:rPr>
                <w:i/>
                <w:color w:val="4F81BD"/>
                <w:lang w:val="en-US"/>
              </w:rPr>
              <w:t>AAA-5</w:t>
            </w:r>
            <w:r w:rsidRPr="009563A9">
              <w:rPr>
                <w:i/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E60EF0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ab/>
              <w:t>&lt;Source app="</w:t>
            </w:r>
            <w:r w:rsidRPr="009563A9">
              <w:rPr>
                <w:b/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>Идентификатор источника сообщений</w:t>
            </w: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Application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&lt;RegNumber&gt;</w:t>
            </w:r>
            <w:ins w:id="34" w:author="roman" w:date="2014-07-09T13:39:00Z">
              <w:r w:rsidR="00522D2C">
                <w:rPr>
                  <w:i/>
                  <w:color w:val="4F81BD"/>
                </w:rPr>
                <w:t xml:space="preserve"> 415086000001</w:t>
              </w:r>
            </w:ins>
            <w:del w:id="35" w:author="roman" w:date="2014-07-09T13:39:00Z">
              <w:r w:rsidRPr="00F65092" w:rsidDel="00522D2C">
                <w:rPr>
                  <w:i/>
                  <w:color w:val="4F81BD"/>
                </w:rPr>
                <w:delText>AA_XML_03_041</w:delText>
              </w:r>
            </w:del>
            <w:r w:rsidRPr="00E60EF0">
              <w:t>&lt;/RegNumber&gt;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504D40" w:rsidRDefault="00E60EF0" w:rsidP="00F06104">
            <w:pPr>
              <w:spacing w:after="0" w:line="240" w:lineRule="auto"/>
              <w:rPr>
                <w:lang w:val="en-US"/>
              </w:rPr>
            </w:pPr>
            <w:r>
              <w:t>Регистрационный номер заявления</w:t>
            </w:r>
            <w:ins w:id="36" w:author="roman" w:date="2014-07-09T13:22:00Z">
              <w:r w:rsidR="00504D40">
                <w:t xml:space="preserve">  </w:t>
              </w:r>
            </w:ins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&lt;Institution&gt;</w:t>
            </w:r>
            <w:r w:rsidRPr="00F65092">
              <w:rPr>
                <w:b/>
                <w:color w:val="4F81BD"/>
              </w:rPr>
              <w:t>0246</w:t>
            </w:r>
            <w:r w:rsidRPr="00E60EF0">
              <w:t>&lt;/Institution&gt;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F65092" w:rsidP="00F65092">
            <w:pPr>
              <w:spacing w:after="0" w:line="240" w:lineRule="auto"/>
            </w:pPr>
            <w:r w:rsidRPr="00F65092">
              <w:t xml:space="preserve">Код финансового института. </w:t>
            </w:r>
            <w:r>
              <w:t xml:space="preserve">Данное значение необходимо получить от </w:t>
            </w:r>
            <w:r>
              <w:rPr>
                <w:lang w:val="en-US"/>
              </w:rPr>
              <w:t>UCS</w:t>
            </w:r>
            <w:r w:rsidRPr="00F65092">
              <w:t>.</w:t>
            </w: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65092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&lt;OrderDprt&gt;</w:t>
            </w:r>
            <w:r w:rsidR="00F65092" w:rsidRPr="00F65092">
              <w:rPr>
                <w:i/>
                <w:color w:val="4F81BD"/>
                <w:lang w:val="en-US"/>
              </w:rPr>
              <w:t>1234</w:t>
            </w:r>
            <w:r w:rsidRPr="00E60EF0">
              <w:t>&lt;/OrderDprt&gt;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F65092" w:rsidP="00F65092">
            <w:pPr>
              <w:spacing w:after="0" w:line="240" w:lineRule="auto"/>
            </w:pPr>
            <w:r w:rsidRPr="00F65092">
              <w:t>Код подразделения.</w:t>
            </w:r>
            <w:r>
              <w:t xml:space="preserve"> Справочник данных значений необходимо </w:t>
            </w:r>
            <w:r>
              <w:lastRenderedPageBreak/>
              <w:t xml:space="preserve">получить от </w:t>
            </w:r>
            <w:r>
              <w:rPr>
                <w:lang w:val="en-US"/>
              </w:rPr>
              <w:t>UCS</w:t>
            </w:r>
            <w:r w:rsidRPr="00F65092">
              <w:t xml:space="preserve">. </w:t>
            </w:r>
            <w:r>
              <w:t xml:space="preserve">В случае отсутствия деления по подразделениям может быть использовано значение </w:t>
            </w:r>
            <w:r w:rsidRPr="00F65092">
              <w:t>&lt;&lt;&lt;</w:t>
            </w:r>
            <w:r w:rsidRPr="00F65092">
              <w:rPr>
                <w:lang w:val="en-US"/>
              </w:rPr>
              <w:t>NONE</w:t>
            </w:r>
            <w:r w:rsidRPr="00F65092">
              <w:t>&gt;&gt;&gt;</w:t>
            </w:r>
            <w:r>
              <w:t xml:space="preserve"> - в этом случае, поиск по коду подразделения не осуществляется.</w:t>
            </w: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E60EF0">
            <w:pPr>
              <w:spacing w:after="0" w:line="240" w:lineRule="auto"/>
            </w:pPr>
            <w:r w:rsidRPr="00F65092">
              <w:lastRenderedPageBreak/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ObjectType</w:t>
            </w:r>
            <w:r w:rsidRPr="00F65092">
              <w:t>&gt;</w:t>
            </w:r>
            <w:r w:rsidRPr="00F65092">
              <w:rPr>
                <w:b/>
                <w:color w:val="4F81BD"/>
                <w:lang w:val="en-US"/>
              </w:rPr>
              <w:t>Status</w:t>
            </w:r>
            <w:r w:rsidRPr="00F65092">
              <w:t>&lt;/</w:t>
            </w:r>
            <w:r w:rsidRPr="00F65092">
              <w:rPr>
                <w:lang w:val="en-US"/>
              </w:rPr>
              <w:t>ObjectType</w:t>
            </w:r>
            <w:r w:rsidRPr="00F6509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F06104">
            <w:pPr>
              <w:spacing w:after="0" w:line="240" w:lineRule="auto"/>
            </w:pP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E60EF0">
            <w:pPr>
              <w:spacing w:after="0" w:line="240" w:lineRule="auto"/>
            </w:pPr>
            <w:r w:rsidRPr="00F65092"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ActionType</w:t>
            </w:r>
            <w:r w:rsidRPr="00F65092">
              <w:t>&gt;</w:t>
            </w:r>
            <w:r w:rsidRPr="00F65092">
              <w:rPr>
                <w:b/>
                <w:color w:val="4F81BD"/>
                <w:lang w:val="en-US"/>
              </w:rPr>
              <w:t>Update</w:t>
            </w:r>
            <w:r w:rsidRPr="00F65092">
              <w:t>&lt;/</w:t>
            </w:r>
            <w:r w:rsidRPr="00F65092">
              <w:rPr>
                <w:lang w:val="en-US"/>
              </w:rPr>
              <w:t>ActionType</w:t>
            </w:r>
            <w:r w:rsidRPr="00F6509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F06104">
            <w:pPr>
              <w:spacing w:after="0" w:line="240" w:lineRule="auto"/>
            </w:pP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F06104">
            <w:pPr>
              <w:spacing w:after="0" w:line="240" w:lineRule="auto"/>
            </w:pPr>
            <w:r w:rsidRPr="00F65092"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ObjectFor</w:t>
            </w:r>
            <w:r w:rsidRPr="00F6509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F06104">
            <w:pPr>
              <w:spacing w:after="0" w:line="240" w:lineRule="auto"/>
            </w:pP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F06104">
            <w:pPr>
              <w:spacing w:after="0" w:line="240" w:lineRule="auto"/>
            </w:pPr>
            <w:r w:rsidRPr="00F65092">
              <w:tab/>
            </w:r>
            <w:r w:rsidRPr="00F65092"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ContractIDT</w:t>
            </w:r>
            <w:r w:rsidRPr="00F6509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E60EF0" w:rsidP="00F06104">
            <w:pPr>
              <w:spacing w:after="0" w:line="240" w:lineRule="auto"/>
            </w:pPr>
          </w:p>
        </w:tc>
      </w:tr>
      <w:tr w:rsidR="00E60EF0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F65092">
              <w:tab/>
            </w:r>
            <w:r w:rsidRPr="00F65092">
              <w:tab/>
            </w:r>
            <w:r w:rsidRPr="00F65092"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ContractNu</w:t>
            </w:r>
            <w:r w:rsidRPr="00E60EF0">
              <w:t>mber&gt;</w:t>
            </w:r>
            <w:r w:rsidRPr="00F65092">
              <w:rPr>
                <w:i/>
                <w:color w:val="4F81BD"/>
              </w:rPr>
              <w:t>6762820340422944</w:t>
            </w:r>
            <w:r w:rsidRPr="00E60EF0">
              <w:t>&lt;/ContractNumber&gt;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F65092" w:rsidP="00F06104">
            <w:pPr>
              <w:spacing w:after="0" w:line="240" w:lineRule="auto"/>
            </w:pPr>
            <w:r>
              <w:t>Номер контракта</w:t>
            </w:r>
          </w:p>
        </w:tc>
      </w:tr>
      <w:tr w:rsidR="00E60EF0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>
              <w:rPr>
                <w:lang w:val="en-US"/>
              </w:rPr>
              <w:t xml:space="preserve">              </w:t>
            </w:r>
            <w:r w:rsidRPr="00E60EF0">
              <w:t>&lt;Client&gt;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Default="00E60EF0" w:rsidP="00F06104">
            <w:pPr>
              <w:spacing w:after="0" w:line="240" w:lineRule="auto"/>
            </w:pPr>
          </w:p>
        </w:tc>
      </w:tr>
      <w:tr w:rsidR="00E60EF0" w:rsidRPr="00936181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Default="00E60EF0" w:rsidP="00F0610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E60EF0">
              <w:rPr>
                <w:lang w:val="en-US"/>
              </w:rPr>
              <w:t>&lt;ClientInfo&gt;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Default="00E60EF0" w:rsidP="00F06104">
            <w:pPr>
              <w:spacing w:after="0" w:line="240" w:lineRule="auto"/>
            </w:pP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>
              <w:rPr>
                <w:lang w:val="en-US"/>
              </w:rPr>
              <w:t xml:space="preserve">                                    </w:t>
            </w:r>
            <w:r w:rsidRPr="00E60EF0">
              <w:t>&lt;ShortName&gt;</w:t>
            </w:r>
            <w:r w:rsidRPr="00F65092">
              <w:rPr>
                <w:i/>
                <w:color w:val="4F81BD"/>
              </w:rPr>
              <w:t>TEST_UFX</w:t>
            </w:r>
            <w:r w:rsidRPr="00E60EF0">
              <w:t>&lt;/ShortName&gt;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201F29" w:rsidRDefault="00F65092" w:rsidP="00FE6948">
            <w:pPr>
              <w:spacing w:after="0" w:line="240" w:lineRule="auto"/>
              <w:rPr>
                <w:lang w:val="en-US"/>
              </w:rPr>
            </w:pPr>
            <w:r w:rsidRPr="00F65092">
              <w:t>Контрольное значен</w:t>
            </w:r>
            <w:r>
              <w:t xml:space="preserve">ие – </w:t>
            </w:r>
            <w:r>
              <w:rPr>
                <w:lang w:val="en-US"/>
              </w:rPr>
              <w:t>Short</w:t>
            </w:r>
            <w:r w:rsidRPr="00F65092">
              <w:t xml:space="preserve"> </w:t>
            </w:r>
            <w:r>
              <w:rPr>
                <w:lang w:val="en-US"/>
              </w:rPr>
              <w:t>Name</w:t>
            </w:r>
            <w:r w:rsidRPr="00F65092">
              <w:t xml:space="preserve"> </w:t>
            </w:r>
            <w:r>
              <w:t>клиента контракта.</w:t>
            </w:r>
            <w:r w:rsidR="0083322C">
              <w:t xml:space="preserve"> </w:t>
            </w:r>
            <w:r w:rsidR="00FE6948">
              <w:t xml:space="preserve">Значение этого поля зависит от присылаемого Банком А-файла (на выпуск карт). </w:t>
            </w:r>
            <w:r w:rsidR="00FE6948" w:rsidRPr="00FE6948">
              <w:t>Данные из 281 позиции этого файла будут являться значением поля ShortName в нашей системе.</w:t>
            </w:r>
            <w:r w:rsidR="00201F29" w:rsidRPr="00201F29">
              <w:t xml:space="preserve"> </w:t>
            </w:r>
            <w:r w:rsidR="00201F29">
              <w:t xml:space="preserve">Указываются в кодировке </w:t>
            </w:r>
            <w:r w:rsidR="00201F29">
              <w:rPr>
                <w:lang w:val="en-US"/>
              </w:rPr>
              <w:t>UTF-8.</w:t>
            </w: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Default="00E60EF0" w:rsidP="00F06104">
            <w:pPr>
              <w:spacing w:after="0" w:line="240" w:lineRule="auto"/>
              <w:rPr>
                <w:lang w:val="en-US"/>
              </w:rPr>
            </w:pPr>
            <w:r w:rsidRPr="00F65092">
              <w:t xml:space="preserve">                        </w:t>
            </w:r>
            <w:r w:rsidRPr="00E60EF0">
              <w:rPr>
                <w:lang w:val="en-US"/>
              </w:rPr>
              <w:t>&lt;</w:t>
            </w:r>
            <w:r>
              <w:rPr>
                <w:lang w:val="en-US"/>
              </w:rPr>
              <w:t>/</w:t>
            </w:r>
            <w:r w:rsidRPr="00E60EF0">
              <w:rPr>
                <w:lang w:val="en-US"/>
              </w:rPr>
              <w:t>ClientInfo&gt;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Default="00E60EF0" w:rsidP="00F0610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E60EF0">
              <w:t>&lt;</w:t>
            </w:r>
            <w:r>
              <w:rPr>
                <w:lang w:val="en-US"/>
              </w:rPr>
              <w:t>/</w:t>
            </w:r>
            <w:r w:rsidRPr="00E60EF0">
              <w:t>Client&gt;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</w:t>
            </w:r>
            <w:r>
              <w:rPr>
                <w:lang w:val="en-US"/>
              </w:rPr>
              <w:t>/</w:t>
            </w:r>
            <w:r w:rsidRPr="00E60EF0">
              <w:t>ContractIDT&gt;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</w:t>
            </w:r>
            <w:r>
              <w:rPr>
                <w:lang w:val="en-US"/>
              </w:rPr>
              <w:t>/</w:t>
            </w:r>
            <w:r w:rsidRPr="00E60EF0">
              <w:t>ObjectFor&gt;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Data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</w:t>
            </w:r>
            <w:r>
              <w:rPr>
                <w:lang w:val="en-US"/>
              </w:rPr>
              <w:t>SetStatus</w:t>
            </w:r>
            <w:r w:rsidRPr="00E60EF0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&lt;StatusCode&gt;</w:t>
            </w:r>
            <w:r w:rsidRPr="00F65092">
              <w:rPr>
                <w:i/>
                <w:color w:val="4F81BD"/>
              </w:rPr>
              <w:t>43</w:t>
            </w:r>
            <w:r w:rsidRPr="00E60EF0">
              <w:t>&lt;/StatusCode&gt;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F65092" w:rsidRDefault="00F65092" w:rsidP="00F06104">
            <w:pPr>
              <w:spacing w:after="0" w:line="240" w:lineRule="auto"/>
            </w:pPr>
            <w:r>
              <w:t xml:space="preserve">Код устанавливаемого статуса (перечень кодов необходимо получить от </w:t>
            </w:r>
            <w:r>
              <w:rPr>
                <w:lang w:val="en-US"/>
              </w:rPr>
              <w:t>UCS</w:t>
            </w:r>
            <w:r>
              <w:t>).</w:t>
            </w: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E60EF0">
              <w:t>&lt;StatusComment&gt;</w:t>
            </w:r>
            <w:r w:rsidRPr="00F65092">
              <w:rPr>
                <w:i/>
                <w:color w:val="4F81BD"/>
              </w:rPr>
              <w:t>!26_UpdatedCommentText01</w:t>
            </w:r>
            <w:r w:rsidRPr="00E60EF0">
              <w:t>&lt;/StatusComment&gt;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F65092" w:rsidP="00F06104">
            <w:pPr>
              <w:spacing w:after="0" w:line="240" w:lineRule="auto"/>
            </w:pPr>
            <w:r>
              <w:t>Причина изменения статуса</w:t>
            </w: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E60EF0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</w:t>
            </w:r>
            <w:r>
              <w:rPr>
                <w:lang w:val="en-US"/>
              </w:rPr>
              <w:t>/SetStatus</w:t>
            </w:r>
            <w:r w:rsidRPr="00E60EF0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/Data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E60EF0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</w:t>
            </w:r>
            <w:r>
              <w:rPr>
                <w:lang w:val="en-US"/>
              </w:rPr>
              <w:t>Application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  <w:tr w:rsidR="00E60EF0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  <w:r w:rsidRPr="00936181">
              <w:lastRenderedPageBreak/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E60EF0" w:rsidRPr="00936181" w:rsidRDefault="00E60EF0" w:rsidP="00F06104">
            <w:pPr>
              <w:spacing w:after="0" w:line="240" w:lineRule="auto"/>
            </w:pPr>
          </w:p>
        </w:tc>
      </w:tr>
    </w:tbl>
    <w:p w:rsidR="00E60EF0" w:rsidRPr="005009C6" w:rsidRDefault="00E60EF0" w:rsidP="00E60EF0">
      <w:pPr>
        <w:rPr>
          <w:lang w:val="en-US"/>
        </w:rPr>
      </w:pPr>
    </w:p>
    <w:p w:rsidR="00E60EF0" w:rsidRDefault="00E60EF0" w:rsidP="00E60EF0">
      <w:pPr>
        <w:rPr>
          <w:rStyle w:val="aff4"/>
        </w:rPr>
      </w:pPr>
      <w:r w:rsidRPr="00696743">
        <w:rPr>
          <w:rStyle w:val="aff4"/>
        </w:rPr>
        <w:t>Описание ответа:</w:t>
      </w:r>
    </w:p>
    <w:tbl>
      <w:tblPr>
        <w:tblW w:w="5000" w:type="pct"/>
        <w:tblBorders>
          <w:top w:val="single" w:sz="4" w:space="0" w:color="0A3376"/>
          <w:left w:val="single" w:sz="4" w:space="0" w:color="0A3376"/>
          <w:bottom w:val="single" w:sz="4" w:space="0" w:color="0A3376"/>
          <w:right w:val="single" w:sz="4" w:space="0" w:color="0A3376"/>
          <w:insideH w:val="single" w:sz="4" w:space="0" w:color="0A3376"/>
          <w:insideV w:val="single" w:sz="4" w:space="0" w:color="0A3376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6472"/>
        <w:gridCol w:w="2875"/>
      </w:tblGrid>
      <w:tr w:rsidR="00F65092" w:rsidRPr="00696743">
        <w:trPr>
          <w:trHeight w:val="263"/>
        </w:trPr>
        <w:tc>
          <w:tcPr>
            <w:tcW w:w="3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F65092" w:rsidRPr="005009C6" w:rsidRDefault="00F65092" w:rsidP="00F0610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Path</w:t>
            </w:r>
          </w:p>
        </w:tc>
        <w:tc>
          <w:tcPr>
            <w:tcW w:w="15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F65092" w:rsidRPr="005009C6" w:rsidRDefault="00F65092" w:rsidP="00F0610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F65092" w:rsidRPr="00C7162F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696743" w:rsidRDefault="00F65092" w:rsidP="00F65092">
            <w:pPr>
              <w:spacing w:after="0" w:line="240" w:lineRule="auto"/>
              <w:rPr>
                <w:lang w:val="en-US"/>
              </w:rPr>
            </w:pPr>
            <w:r w:rsidRPr="00696743">
              <w:rPr>
                <w:lang w:val="en-US"/>
              </w:rPr>
              <w:t>&lt;UFXMsg direction="</w:t>
            </w:r>
            <w:r w:rsidRPr="00F65092">
              <w:rPr>
                <w:color w:val="4F81BD"/>
                <w:lang w:val="en-US"/>
              </w:rPr>
              <w:t>Rs</w:t>
            </w:r>
            <w:r w:rsidRPr="00696743">
              <w:rPr>
                <w:lang w:val="en-US"/>
              </w:rPr>
              <w:t>" msg_type="</w:t>
            </w:r>
            <w:r>
              <w:rPr>
                <w:color w:val="4F81BD"/>
                <w:lang w:val="en-US"/>
              </w:rPr>
              <w:t>Application</w:t>
            </w:r>
            <w:r w:rsidRPr="00696743">
              <w:rPr>
                <w:lang w:val="en-US"/>
              </w:rPr>
              <w:t>" scheme="</w:t>
            </w:r>
            <w:r w:rsidRPr="00F65092">
              <w:rPr>
                <w:color w:val="4F81BD"/>
                <w:lang w:val="en-US"/>
              </w:rPr>
              <w:t>WAY4</w:t>
            </w:r>
            <w:r>
              <w:rPr>
                <w:color w:val="4F81BD"/>
                <w:lang w:val="en-US"/>
              </w:rPr>
              <w:t>Appl</w:t>
            </w:r>
            <w:r w:rsidRPr="00696743">
              <w:rPr>
                <w:lang w:val="en-US"/>
              </w:rPr>
              <w:t>" version="</w:t>
            </w:r>
            <w:r w:rsidRPr="00F65092">
              <w:rPr>
                <w:color w:val="4F81BD"/>
                <w:lang w:val="en-US"/>
              </w:rPr>
              <w:t>2.0</w:t>
            </w:r>
            <w:r w:rsidRPr="00696743">
              <w:rPr>
                <w:lang w:val="en-US"/>
              </w:rPr>
              <w:t>"&gt;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696743" w:rsidRDefault="00F65092" w:rsidP="00F06104">
            <w:pPr>
              <w:spacing w:after="0" w:line="240" w:lineRule="auto"/>
              <w:rPr>
                <w:lang w:val="en-US"/>
              </w:rPr>
            </w:pP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696743">
              <w:rPr>
                <w:lang w:val="en-US"/>
              </w:rPr>
              <w:tab/>
              <w:t>&lt;MsgId&gt;</w:t>
            </w:r>
            <w:r w:rsidRPr="00F65092">
              <w:rPr>
                <w:color w:val="4F81BD"/>
                <w:lang w:val="en-US"/>
              </w:rPr>
              <w:t>AAA-5</w:t>
            </w:r>
            <w:r w:rsidRPr="00F65092">
              <w:rPr>
                <w:color w:val="4F81BD"/>
              </w:rPr>
              <w:t>55-333-EEE-23124141</w:t>
            </w:r>
            <w:r w:rsidRPr="00936181">
              <w:t>&lt;/MsgId&gt;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>Уникальный идентификационный номер сообщения</w:t>
            </w:r>
          </w:p>
        </w:tc>
      </w:tr>
      <w:tr w:rsidR="00F65092" w:rsidRPr="008F118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ab/>
              <w:t>&lt;Source app="</w:t>
            </w:r>
            <w:r w:rsidRPr="00F65092">
              <w:rPr>
                <w:color w:val="4F81BD"/>
                <w:lang w:val="en-US"/>
              </w:rPr>
              <w:t>Bank1</w:t>
            </w:r>
            <w:r w:rsidRPr="00936181">
              <w:t>"/&gt;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>Идентификатор источника сообщений</w:t>
            </w: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ab/>
              <w:t>&lt;MsgData&gt;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</w:t>
            </w:r>
            <w:r>
              <w:rPr>
                <w:lang w:val="en-US"/>
              </w:rPr>
              <w:t>Application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ab/>
            </w:r>
            <w:r w:rsidRPr="00936181">
              <w:tab/>
            </w:r>
            <w:r w:rsidRPr="00936181">
              <w:tab/>
            </w:r>
            <w:r w:rsidRPr="00E60EF0">
              <w:t>&lt;RegNumber&gt;</w:t>
            </w:r>
            <w:r w:rsidRPr="00F65092">
              <w:rPr>
                <w:color w:val="4F81BD"/>
              </w:rPr>
              <w:t>AA_XML_03_041</w:t>
            </w:r>
            <w:r w:rsidRPr="00E60EF0">
              <w:t>&lt;/RegNumber&gt;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E60EF0" w:rsidRDefault="00F65092" w:rsidP="00F06104">
            <w:pPr>
              <w:spacing w:after="0" w:line="240" w:lineRule="auto"/>
              <w:rPr>
                <w:lang w:val="en-US"/>
              </w:rPr>
            </w:pPr>
            <w:r>
              <w:t>Регистрационный номер заявления</w:t>
            </w:r>
          </w:p>
        </w:tc>
      </w:tr>
      <w:tr w:rsidR="00F65092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F65092" w:rsidRDefault="00F65092" w:rsidP="00F06104">
            <w:pPr>
              <w:spacing w:after="0" w:line="240" w:lineRule="auto"/>
            </w:pPr>
            <w:r w:rsidRPr="00F65092"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ObjectType</w:t>
            </w:r>
            <w:r w:rsidRPr="00F65092">
              <w:t>&gt;</w:t>
            </w:r>
            <w:r w:rsidRPr="00F65092">
              <w:rPr>
                <w:color w:val="4F81BD"/>
                <w:lang w:val="en-US"/>
              </w:rPr>
              <w:t>Status</w:t>
            </w:r>
            <w:r w:rsidRPr="00F65092">
              <w:t>&lt;/</w:t>
            </w:r>
            <w:r w:rsidRPr="00F65092">
              <w:rPr>
                <w:lang w:val="en-US"/>
              </w:rPr>
              <w:t>ObjectType</w:t>
            </w:r>
            <w:r w:rsidRPr="00F6509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F65092" w:rsidRDefault="00F65092" w:rsidP="00F06104">
            <w:pPr>
              <w:spacing w:after="0" w:line="240" w:lineRule="auto"/>
            </w:pPr>
          </w:p>
        </w:tc>
      </w:tr>
      <w:tr w:rsidR="00F65092" w:rsidRPr="00F65092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F65092" w:rsidRDefault="00F65092" w:rsidP="00F06104">
            <w:pPr>
              <w:spacing w:after="0" w:line="240" w:lineRule="auto"/>
            </w:pPr>
            <w:r w:rsidRPr="00F65092">
              <w:tab/>
            </w:r>
            <w:r w:rsidRPr="00F65092">
              <w:tab/>
            </w:r>
            <w:r w:rsidRPr="00F65092">
              <w:tab/>
              <w:t>&lt;</w:t>
            </w:r>
            <w:r w:rsidRPr="00F65092">
              <w:rPr>
                <w:lang w:val="en-US"/>
              </w:rPr>
              <w:t>ActionType</w:t>
            </w:r>
            <w:r w:rsidRPr="00F65092">
              <w:t>&gt;</w:t>
            </w:r>
            <w:r w:rsidRPr="00F65092">
              <w:rPr>
                <w:color w:val="4F81BD"/>
                <w:lang w:val="en-US"/>
              </w:rPr>
              <w:t>Update</w:t>
            </w:r>
            <w:r w:rsidRPr="00F65092">
              <w:t>&lt;/</w:t>
            </w:r>
            <w:r w:rsidRPr="00F65092">
              <w:rPr>
                <w:lang w:val="en-US"/>
              </w:rPr>
              <w:t>ActionType</w:t>
            </w:r>
            <w:r w:rsidRPr="00F65092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F65092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  <w:r w:rsidRPr="003B383B">
              <w:t>Результат обработки операции</w:t>
            </w:r>
          </w:p>
        </w:tc>
      </w:tr>
      <w:tr w:rsidR="00F65092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&lt;RespClass&gt;</w:t>
            </w:r>
            <w:r w:rsidRPr="00E361FE">
              <w:rPr>
                <w:i/>
                <w:color w:val="4F81BD"/>
              </w:rPr>
              <w:t>Information</w:t>
            </w:r>
            <w:r w:rsidRPr="003B383B">
              <w:t>&lt;/RespClass&gt;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&lt;RespCode&gt;</w:t>
            </w:r>
            <w:r w:rsidRPr="00E361FE">
              <w:rPr>
                <w:i/>
                <w:color w:val="4F81BD"/>
              </w:rPr>
              <w:t>0</w:t>
            </w:r>
            <w:r w:rsidRPr="003B383B">
              <w:t>&lt;/RespCode&gt;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</w:r>
            <w:r w:rsidRPr="003B383B">
              <w:tab/>
              <w:t>&lt;RespText&gt;</w:t>
            </w:r>
            <w:r w:rsidRPr="00E361FE">
              <w:rPr>
                <w:i/>
                <w:color w:val="4F81BD"/>
              </w:rPr>
              <w:t>Successfully processed</w:t>
            </w:r>
            <w:r w:rsidRPr="003B383B">
              <w:t>&lt;/RespText&gt;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42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  <w:r w:rsidRPr="003B383B">
              <w:tab/>
            </w:r>
            <w:r w:rsidRPr="003B383B">
              <w:tab/>
            </w:r>
            <w:r w:rsidRPr="003B383B">
              <w:tab/>
              <w:t>&lt;/Status&gt;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3B383B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ab/>
            </w:r>
            <w:r w:rsidRPr="00936181">
              <w:tab/>
              <w:t>&lt;/</w:t>
            </w:r>
            <w:r>
              <w:rPr>
                <w:lang w:val="en-US"/>
              </w:rPr>
              <w:t>Application</w:t>
            </w:r>
            <w:r w:rsidRPr="00936181">
              <w:t>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ab/>
              <w:t>&lt;/MsgData&gt;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</w:p>
        </w:tc>
      </w:tr>
      <w:tr w:rsidR="00F65092" w:rsidRPr="005009C6">
        <w:trPr>
          <w:trHeight w:val="50"/>
        </w:trPr>
        <w:tc>
          <w:tcPr>
            <w:tcW w:w="3462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  <w:r w:rsidRPr="00936181">
              <w:t>&lt;/UFXMsg&gt;</w:t>
            </w:r>
          </w:p>
        </w:tc>
        <w:tc>
          <w:tcPr>
            <w:tcW w:w="1538" w:type="pct"/>
            <w:tcBorders>
              <w:left w:val="single" w:sz="4" w:space="0" w:color="auto"/>
              <w:right w:val="single" w:sz="4" w:space="0" w:color="auto"/>
            </w:tcBorders>
          </w:tcPr>
          <w:p w:rsidR="00F65092" w:rsidRPr="00936181" w:rsidRDefault="00F65092" w:rsidP="00F06104">
            <w:pPr>
              <w:spacing w:after="0" w:line="240" w:lineRule="auto"/>
            </w:pPr>
          </w:p>
        </w:tc>
      </w:tr>
    </w:tbl>
    <w:p w:rsidR="00E45EEB" w:rsidRPr="00E45EEB" w:rsidRDefault="00E45EEB" w:rsidP="0083322C"/>
    <w:sectPr w:rsidR="00E45EEB" w:rsidRPr="00E45EEB" w:rsidSect="00A84510">
      <w:headerReference w:type="default" r:id="rId8"/>
      <w:footerReference w:type="default" r:id="rId9"/>
      <w:headerReference w:type="first" r:id="rId10"/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56" w:rsidRDefault="00BB4456" w:rsidP="004A2076">
      <w:pPr>
        <w:spacing w:after="0" w:line="240" w:lineRule="auto"/>
      </w:pPr>
      <w:r>
        <w:separator/>
      </w:r>
    </w:p>
  </w:endnote>
  <w:endnote w:type="continuationSeparator" w:id="0">
    <w:p w:rsidR="00BB4456" w:rsidRDefault="00BB4456" w:rsidP="004A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6" w:space="0" w:color="auto"/>
      </w:tblBorders>
      <w:tblLook w:val="04A0" w:firstRow="1" w:lastRow="0" w:firstColumn="1" w:lastColumn="0" w:noHBand="0" w:noVBand="1"/>
    </w:tblPr>
    <w:tblGrid>
      <w:gridCol w:w="4795"/>
      <w:gridCol w:w="4562"/>
    </w:tblGrid>
    <w:tr w:rsidR="0084142A" w:rsidRPr="0096783B">
      <w:trPr>
        <w:trHeight w:val="284"/>
      </w:trPr>
      <w:tc>
        <w:tcPr>
          <w:tcW w:w="2562" w:type="pct"/>
          <w:vMerge w:val="restart"/>
          <w:vAlign w:val="bottom"/>
        </w:tcPr>
        <w:p w:rsidR="0084142A" w:rsidRPr="0096783B" w:rsidRDefault="0084142A" w:rsidP="0083039B">
          <w:pPr>
            <w:tabs>
              <w:tab w:val="left" w:pos="142"/>
            </w:tabs>
            <w:ind w:right="-55"/>
            <w:rPr>
              <w:rFonts w:ascii="Cambria" w:hAnsi="Cambria"/>
              <w:i/>
              <w:color w:val="808080"/>
              <w:sz w:val="18"/>
              <w:szCs w:val="18"/>
            </w:rPr>
          </w:pP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  <w:r>
            <w:rPr>
              <w:rFonts w:ascii="Cambria" w:hAnsi="Cambria"/>
              <w:i/>
              <w:noProof/>
              <w:color w:val="808080"/>
              <w:sz w:val="18"/>
              <w:szCs w:val="18"/>
              <w:lang w:eastAsia="ru-RU"/>
            </w:rPr>
            <w:drawing>
              <wp:inline distT="0" distB="0" distL="0" distR="0">
                <wp:extent cx="1456690" cy="393700"/>
                <wp:effectExtent l="0" t="0" r="0" b="6350"/>
                <wp:docPr id="2" name="Picture 2" descr="logotype-openway-300-web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ype-openway-300-web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66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  <w:t xml:space="preserve">      </w:t>
          </w:r>
          <w:r w:rsidRPr="0096783B">
            <w:rPr>
              <w:rFonts w:ascii="Cambria" w:hAnsi="Cambria"/>
              <w:i/>
              <w:color w:val="808080"/>
              <w:sz w:val="18"/>
              <w:szCs w:val="18"/>
            </w:rPr>
            <w:tab/>
          </w:r>
        </w:p>
      </w:tc>
      <w:tc>
        <w:tcPr>
          <w:tcW w:w="2438" w:type="pct"/>
          <w:vAlign w:val="bottom"/>
        </w:tcPr>
        <w:p w:rsidR="0084142A" w:rsidRPr="0096783B" w:rsidRDefault="0084142A" w:rsidP="0083039B">
          <w:pPr>
            <w:spacing w:after="0"/>
            <w:jc w:val="right"/>
            <w:rPr>
              <w:i/>
              <w:color w:val="595959"/>
              <w:sz w:val="20"/>
              <w:szCs w:val="20"/>
            </w:rPr>
          </w:pPr>
          <w:r>
            <w:rPr>
              <w:i/>
              <w:color w:val="595959"/>
              <w:sz w:val="20"/>
              <w:szCs w:val="20"/>
            </w:rPr>
            <w:t>Страница</w:t>
          </w:r>
          <w:r w:rsidRPr="0096783B">
            <w:rPr>
              <w:i/>
              <w:color w:val="595959"/>
              <w:sz w:val="20"/>
              <w:szCs w:val="20"/>
            </w:rPr>
            <w:t xml:space="preserve"> </w:t>
          </w:r>
          <w:r w:rsidRPr="0096783B">
            <w:rPr>
              <w:i/>
              <w:color w:val="595959"/>
              <w:sz w:val="20"/>
              <w:szCs w:val="20"/>
            </w:rPr>
            <w:fldChar w:fldCharType="begin"/>
          </w:r>
          <w:r w:rsidRPr="0096783B">
            <w:rPr>
              <w:i/>
              <w:color w:val="595959"/>
              <w:sz w:val="20"/>
              <w:szCs w:val="20"/>
            </w:rPr>
            <w:instrText xml:space="preserve"> PAGE </w:instrText>
          </w:r>
          <w:r w:rsidRPr="0096783B">
            <w:rPr>
              <w:i/>
              <w:color w:val="595959"/>
              <w:sz w:val="20"/>
              <w:szCs w:val="20"/>
            </w:rPr>
            <w:fldChar w:fldCharType="separate"/>
          </w:r>
          <w:r w:rsidR="00C7162F">
            <w:rPr>
              <w:i/>
              <w:noProof/>
              <w:color w:val="595959"/>
              <w:sz w:val="20"/>
              <w:szCs w:val="20"/>
            </w:rPr>
            <w:t>5</w:t>
          </w:r>
          <w:r w:rsidRPr="0096783B">
            <w:rPr>
              <w:i/>
              <w:color w:val="595959"/>
              <w:sz w:val="20"/>
              <w:szCs w:val="20"/>
            </w:rPr>
            <w:fldChar w:fldCharType="end"/>
          </w:r>
          <w:r>
            <w:rPr>
              <w:i/>
              <w:color w:val="595959"/>
              <w:sz w:val="20"/>
              <w:szCs w:val="20"/>
            </w:rPr>
            <w:t xml:space="preserve"> из</w:t>
          </w:r>
          <w:r w:rsidRPr="0096783B">
            <w:rPr>
              <w:i/>
              <w:color w:val="595959"/>
              <w:sz w:val="20"/>
              <w:szCs w:val="20"/>
            </w:rPr>
            <w:t xml:space="preserve"> </w:t>
          </w:r>
          <w:r w:rsidRPr="0096783B">
            <w:rPr>
              <w:i/>
              <w:color w:val="595959"/>
              <w:sz w:val="20"/>
              <w:szCs w:val="20"/>
            </w:rPr>
            <w:fldChar w:fldCharType="begin"/>
          </w:r>
          <w:r w:rsidRPr="0096783B">
            <w:rPr>
              <w:i/>
              <w:color w:val="595959"/>
              <w:sz w:val="20"/>
              <w:szCs w:val="20"/>
            </w:rPr>
            <w:instrText xml:space="preserve"> NUMPAGES  </w:instrText>
          </w:r>
          <w:r w:rsidRPr="0096783B">
            <w:rPr>
              <w:i/>
              <w:color w:val="595959"/>
              <w:sz w:val="20"/>
              <w:szCs w:val="20"/>
            </w:rPr>
            <w:fldChar w:fldCharType="separate"/>
          </w:r>
          <w:r w:rsidR="00C7162F">
            <w:rPr>
              <w:i/>
              <w:noProof/>
              <w:color w:val="595959"/>
              <w:sz w:val="20"/>
              <w:szCs w:val="20"/>
            </w:rPr>
            <w:t>45</w:t>
          </w:r>
          <w:r w:rsidRPr="0096783B">
            <w:rPr>
              <w:i/>
              <w:color w:val="595959"/>
              <w:sz w:val="20"/>
              <w:szCs w:val="20"/>
            </w:rPr>
            <w:fldChar w:fldCharType="end"/>
          </w:r>
        </w:p>
      </w:tc>
    </w:tr>
    <w:tr w:rsidR="0084142A" w:rsidRPr="00CC0AC5">
      <w:trPr>
        <w:trHeight w:val="80"/>
      </w:trPr>
      <w:tc>
        <w:tcPr>
          <w:tcW w:w="2562" w:type="pct"/>
          <w:vMerge/>
        </w:tcPr>
        <w:p w:rsidR="0084142A" w:rsidRPr="00CC0AC5" w:rsidRDefault="0084142A" w:rsidP="00CC0AC5">
          <w:pPr>
            <w:spacing w:after="0"/>
            <w:jc w:val="right"/>
            <w:rPr>
              <w:rFonts w:ascii="Cambria" w:hAnsi="Cambria"/>
              <w:i/>
              <w:color w:val="595959"/>
              <w:sz w:val="18"/>
              <w:szCs w:val="18"/>
              <w:lang w:val="en-US"/>
            </w:rPr>
          </w:pPr>
        </w:p>
      </w:tc>
      <w:tc>
        <w:tcPr>
          <w:tcW w:w="2438" w:type="pct"/>
          <w:vAlign w:val="bottom"/>
        </w:tcPr>
        <w:p w:rsidR="0084142A" w:rsidRPr="003A05C3" w:rsidRDefault="0084142A" w:rsidP="0083039B">
          <w:pPr>
            <w:spacing w:after="0"/>
            <w:jc w:val="right"/>
            <w:rPr>
              <w:rFonts w:ascii="Cambria" w:hAnsi="Cambria"/>
              <w:i/>
              <w:color w:val="595959"/>
              <w:sz w:val="18"/>
              <w:szCs w:val="18"/>
            </w:rPr>
          </w:pPr>
          <w:r w:rsidRPr="00DA5A5D">
            <w:rPr>
              <w:rFonts w:ascii="Cambria" w:hAnsi="Cambria"/>
              <w:i/>
              <w:color w:val="595959"/>
              <w:sz w:val="18"/>
              <w:szCs w:val="18"/>
            </w:rPr>
            <w:t>Данная информация является конфиденциальной и должна использоваться только для работы в рамках внедрения системы WAY4</w:t>
          </w:r>
          <w:r w:rsidRPr="003A05C3">
            <w:rPr>
              <w:rFonts w:ascii="Cambria" w:hAnsi="Cambria"/>
              <w:i/>
              <w:color w:val="595959"/>
              <w:sz w:val="18"/>
              <w:szCs w:val="18"/>
            </w:rPr>
            <w:t>.</w:t>
          </w:r>
        </w:p>
      </w:tc>
    </w:tr>
  </w:tbl>
  <w:p w:rsidR="0084142A" w:rsidRPr="003A05C3" w:rsidRDefault="0084142A" w:rsidP="00CC0AC5">
    <w:pPr>
      <w:spacing w:after="0"/>
      <w:jc w:val="right"/>
      <w:rPr>
        <w:rFonts w:ascii="Cambria" w:hAnsi="Cambria"/>
        <w:i/>
        <w:color w:val="59595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56" w:rsidRDefault="00BB4456" w:rsidP="004A2076">
      <w:pPr>
        <w:spacing w:after="0" w:line="240" w:lineRule="auto"/>
      </w:pPr>
      <w:r>
        <w:separator/>
      </w:r>
    </w:p>
  </w:footnote>
  <w:footnote w:type="continuationSeparator" w:id="0">
    <w:p w:rsidR="00BB4456" w:rsidRDefault="00BB4456" w:rsidP="004A2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8" w:type="pct"/>
      <w:tblLook w:val="04A0" w:firstRow="1" w:lastRow="0" w:firstColumn="1" w:lastColumn="0" w:noHBand="0" w:noVBand="1"/>
    </w:tblPr>
    <w:tblGrid>
      <w:gridCol w:w="3762"/>
      <w:gridCol w:w="5591"/>
    </w:tblGrid>
    <w:tr w:rsidR="0084142A" w:rsidRPr="00DD2C60">
      <w:trPr>
        <w:trHeight w:val="80"/>
      </w:trPr>
      <w:tc>
        <w:tcPr>
          <w:tcW w:w="2011" w:type="pct"/>
        </w:tcPr>
        <w:p w:rsidR="0084142A" w:rsidRPr="007543D7" w:rsidRDefault="0084142A" w:rsidP="00DA5A5D">
          <w:pPr>
            <w:pStyle w:val="a7"/>
            <w:tabs>
              <w:tab w:val="clear" w:pos="4677"/>
              <w:tab w:val="clear" w:pos="9355"/>
              <w:tab w:val="left" w:pos="2505"/>
            </w:tabs>
            <w:rPr>
              <w:rFonts w:ascii="Cambria" w:hAnsi="Cambria"/>
              <w:i/>
              <w:caps/>
              <w:color w:val="595959"/>
              <w:sz w:val="18"/>
              <w:szCs w:val="18"/>
            </w:rPr>
          </w:pPr>
          <w:r w:rsidRPr="0027385B">
            <w:rPr>
              <w:rFonts w:ascii="Cambria" w:hAnsi="Cambria"/>
              <w:i/>
              <w:caps/>
              <w:color w:val="595959"/>
              <w:sz w:val="18"/>
              <w:szCs w:val="18"/>
            </w:rPr>
            <w:t xml:space="preserve">Подготовлено для: </w:t>
          </w:r>
          <w:r w:rsidR="00C7162F">
            <w:fldChar w:fldCharType="begin"/>
          </w:r>
          <w:r w:rsidR="00C7162F">
            <w:instrText xml:space="preserve"> DOCPROPERTY  Customer  \* MERGEFORMAT </w:instrText>
          </w:r>
          <w:r w:rsidR="00C7162F">
            <w:fldChar w:fldCharType="separate"/>
          </w:r>
          <w:r w:rsidRPr="0027385B">
            <w:rPr>
              <w:rFonts w:ascii="Cambria" w:hAnsi="Cambria"/>
              <w:i/>
              <w:caps/>
              <w:color w:val="595959"/>
              <w:sz w:val="18"/>
              <w:szCs w:val="18"/>
            </w:rPr>
            <w:t>UCS</w:t>
          </w:r>
          <w:r w:rsidR="00C7162F">
            <w:rPr>
              <w:rFonts w:ascii="Cambria" w:hAnsi="Cambria"/>
              <w:i/>
              <w:caps/>
              <w:color w:val="595959"/>
              <w:sz w:val="18"/>
              <w:szCs w:val="18"/>
            </w:rPr>
            <w:fldChar w:fldCharType="end"/>
          </w:r>
        </w:p>
      </w:tc>
      <w:tc>
        <w:tcPr>
          <w:tcW w:w="2989" w:type="pct"/>
        </w:tcPr>
        <w:p w:rsidR="0084142A" w:rsidRDefault="00C7162F" w:rsidP="00241773">
          <w:pPr>
            <w:spacing w:after="0"/>
            <w:jc w:val="right"/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4142A"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t>Спецификация интерфейса</w:t>
          </w:r>
          <w:r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fldChar w:fldCharType="end"/>
          </w:r>
          <w:r w:rsidR="0084142A"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t>.</w:t>
          </w:r>
        </w:p>
        <w:p w:rsidR="0084142A" w:rsidRPr="004102FF" w:rsidRDefault="00C7162F" w:rsidP="00241773">
          <w:pPr>
            <w:spacing w:after="0"/>
            <w:jc w:val="right"/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84142A"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t>WAY4 SOA Gate</w:t>
          </w:r>
          <w:r>
            <w:rPr>
              <w:rFonts w:ascii="Cambria" w:hAnsi="Cambria" w:cs="Arial"/>
              <w:i/>
              <w:caps/>
              <w:color w:val="595959"/>
              <w:sz w:val="18"/>
              <w:szCs w:val="18"/>
            </w:rPr>
            <w:fldChar w:fldCharType="end"/>
          </w:r>
        </w:p>
      </w:tc>
    </w:tr>
    <w:tr w:rsidR="0084142A" w:rsidRPr="00DA5A5D" w:rsidTr="009A6BFD">
      <w:trPr>
        <w:trHeight w:val="83"/>
      </w:trPr>
      <w:tc>
        <w:tcPr>
          <w:tcW w:w="2011" w:type="pct"/>
        </w:tcPr>
        <w:p w:rsidR="0084142A" w:rsidRPr="00861372" w:rsidRDefault="0084142A" w:rsidP="009A6BFD">
          <w:pPr>
            <w:pStyle w:val="a7"/>
            <w:tabs>
              <w:tab w:val="clear" w:pos="4677"/>
              <w:tab w:val="clear" w:pos="9355"/>
              <w:tab w:val="left" w:pos="2505"/>
            </w:tabs>
            <w:rPr>
              <w:rFonts w:ascii="Cambria" w:hAnsi="Cambria"/>
              <w:i/>
              <w:caps/>
              <w:color w:val="595959"/>
              <w:sz w:val="18"/>
              <w:szCs w:val="18"/>
              <w:lang w:val="en-US"/>
            </w:rPr>
          </w:pPr>
          <w:r w:rsidRPr="0027385B">
            <w:rPr>
              <w:rFonts w:ascii="Cambria" w:hAnsi="Cambria"/>
              <w:i/>
              <w:caps/>
              <w:color w:val="595959"/>
              <w:sz w:val="18"/>
              <w:szCs w:val="18"/>
            </w:rPr>
            <w:t xml:space="preserve">Дата: </w:t>
          </w:r>
          <w:r>
            <w:rPr>
              <w:rFonts w:ascii="Cambria" w:hAnsi="Cambria"/>
              <w:i/>
              <w:caps/>
              <w:color w:val="595959"/>
              <w:sz w:val="18"/>
              <w:szCs w:val="18"/>
            </w:rPr>
            <w:fldChar w:fldCharType="begin"/>
          </w:r>
          <w:r>
            <w:rPr>
              <w:rFonts w:ascii="Cambria" w:hAnsi="Cambria"/>
              <w:i/>
              <w:caps/>
              <w:color w:val="595959"/>
              <w:sz w:val="18"/>
              <w:szCs w:val="18"/>
            </w:rPr>
            <w:instrText xml:space="preserve"> CREATEDATE  \@ "dd.MM.yyyy"  \* MERGEFORMAT </w:instrText>
          </w:r>
          <w:r>
            <w:rPr>
              <w:rFonts w:ascii="Cambria" w:hAnsi="Cambria"/>
              <w:i/>
              <w:caps/>
              <w:color w:val="595959"/>
              <w:sz w:val="18"/>
              <w:szCs w:val="18"/>
            </w:rPr>
            <w:fldChar w:fldCharType="separate"/>
          </w:r>
          <w:r>
            <w:rPr>
              <w:rFonts w:ascii="Cambria" w:hAnsi="Cambria"/>
              <w:i/>
              <w:caps/>
              <w:noProof/>
              <w:color w:val="595959"/>
              <w:sz w:val="18"/>
              <w:szCs w:val="18"/>
            </w:rPr>
            <w:t>07.02.2017</w:t>
          </w:r>
          <w:r>
            <w:rPr>
              <w:rFonts w:ascii="Cambria" w:hAnsi="Cambria"/>
              <w:i/>
              <w:caps/>
              <w:color w:val="595959"/>
              <w:sz w:val="18"/>
              <w:szCs w:val="18"/>
            </w:rPr>
            <w:fldChar w:fldCharType="end"/>
          </w:r>
        </w:p>
      </w:tc>
      <w:tc>
        <w:tcPr>
          <w:tcW w:w="2989" w:type="pct"/>
        </w:tcPr>
        <w:p w:rsidR="0084142A" w:rsidRPr="004B00E5" w:rsidRDefault="0084142A" w:rsidP="003B5845">
          <w:pPr>
            <w:pStyle w:val="a7"/>
            <w:tabs>
              <w:tab w:val="center" w:pos="2752"/>
              <w:tab w:val="right" w:pos="5504"/>
              <w:tab w:val="right" w:pos="9900"/>
            </w:tabs>
            <w:rPr>
              <w:color w:val="262626" w:themeColor="text1" w:themeTint="D9"/>
              <w:sz w:val="18"/>
              <w:szCs w:val="18"/>
            </w:rPr>
          </w:pPr>
          <w:r w:rsidRPr="004B00E5">
            <w:rPr>
              <w:color w:val="262626" w:themeColor="text1" w:themeTint="D9"/>
              <w:sz w:val="18"/>
              <w:szCs w:val="18"/>
            </w:rPr>
            <w:tab/>
          </w:r>
          <w:r w:rsidRPr="004B00E5">
            <w:rPr>
              <w:color w:val="262626" w:themeColor="text1" w:themeTint="D9"/>
              <w:sz w:val="18"/>
              <w:szCs w:val="18"/>
            </w:rPr>
            <w:tab/>
          </w:r>
          <w:r w:rsidRPr="004B00E5">
            <w:rPr>
              <w:color w:val="262626" w:themeColor="text1" w:themeTint="D9"/>
              <w:sz w:val="18"/>
              <w:szCs w:val="18"/>
            </w:rPr>
            <w:fldChar w:fldCharType="begin"/>
          </w:r>
          <w:r w:rsidRPr="004B00E5">
            <w:rPr>
              <w:color w:val="262626" w:themeColor="text1" w:themeTint="D9"/>
              <w:sz w:val="18"/>
              <w:szCs w:val="18"/>
            </w:rPr>
            <w:instrText xml:space="preserve"> DOCPROPERTY  Category  \* MERGEFORMAT </w:instrText>
          </w:r>
          <w:r w:rsidRPr="004B00E5">
            <w:rPr>
              <w:color w:val="262626" w:themeColor="text1" w:themeTint="D9"/>
              <w:sz w:val="18"/>
              <w:szCs w:val="18"/>
            </w:rPr>
            <w:fldChar w:fldCharType="end"/>
          </w:r>
        </w:p>
      </w:tc>
    </w:tr>
    <w:tr w:rsidR="0084142A" w:rsidRPr="009A6BFD">
      <w:trPr>
        <w:trHeight w:val="213"/>
      </w:trPr>
      <w:tc>
        <w:tcPr>
          <w:tcW w:w="2011" w:type="pct"/>
        </w:tcPr>
        <w:p w:rsidR="0084142A" w:rsidRPr="007543D7" w:rsidRDefault="0084142A" w:rsidP="00DA5A5D">
          <w:pPr>
            <w:pStyle w:val="a7"/>
            <w:tabs>
              <w:tab w:val="clear" w:pos="4677"/>
              <w:tab w:val="clear" w:pos="9355"/>
              <w:tab w:val="left" w:pos="2505"/>
            </w:tabs>
            <w:rPr>
              <w:rFonts w:ascii="Cambria" w:hAnsi="Cambria"/>
              <w:i/>
              <w:caps/>
              <w:color w:val="595959"/>
              <w:sz w:val="18"/>
              <w:szCs w:val="18"/>
            </w:rPr>
          </w:pPr>
          <w:r w:rsidRPr="0027385B">
            <w:rPr>
              <w:rFonts w:ascii="Cambria" w:hAnsi="Cambria"/>
              <w:i/>
              <w:caps/>
              <w:color w:val="595959"/>
              <w:sz w:val="18"/>
              <w:szCs w:val="18"/>
            </w:rPr>
            <w:t xml:space="preserve">Статус: </w:t>
          </w:r>
          <w:r w:rsidR="00C7162F">
            <w:fldChar w:fldCharType="begin"/>
          </w:r>
          <w:r w:rsidR="00C7162F">
            <w:instrText xml:space="preserve"> DOCPROPERTY  Status  \* MERGEFORMAT </w:instrText>
          </w:r>
          <w:r w:rsidR="00C7162F">
            <w:fldChar w:fldCharType="separate"/>
          </w:r>
          <w:r w:rsidRPr="0027385B">
            <w:rPr>
              <w:rFonts w:ascii="Cambria" w:hAnsi="Cambria"/>
              <w:i/>
              <w:caps/>
              <w:color w:val="595959"/>
              <w:sz w:val="18"/>
              <w:szCs w:val="18"/>
            </w:rPr>
            <w:t>Regular</w:t>
          </w:r>
          <w:r w:rsidR="00C7162F">
            <w:rPr>
              <w:rFonts w:ascii="Cambria" w:hAnsi="Cambria"/>
              <w:i/>
              <w:caps/>
              <w:color w:val="595959"/>
              <w:sz w:val="18"/>
              <w:szCs w:val="18"/>
            </w:rPr>
            <w:fldChar w:fldCharType="end"/>
          </w:r>
        </w:p>
      </w:tc>
      <w:tc>
        <w:tcPr>
          <w:tcW w:w="2989" w:type="pct"/>
        </w:tcPr>
        <w:p w:rsidR="0084142A" w:rsidRPr="004B00E5" w:rsidRDefault="0084142A" w:rsidP="009A6BFD">
          <w:pPr>
            <w:pStyle w:val="a7"/>
            <w:tabs>
              <w:tab w:val="right" w:pos="9900"/>
            </w:tabs>
            <w:jc w:val="right"/>
            <w:rPr>
              <w:rFonts w:asciiTheme="majorHAnsi" w:hAnsiTheme="majorHAnsi" w:cs="Arial"/>
              <w:i/>
              <w:caps/>
              <w:color w:val="262626" w:themeColor="text1" w:themeTint="D9"/>
              <w:sz w:val="18"/>
              <w:szCs w:val="18"/>
              <w:lang w:val="en-US"/>
            </w:rPr>
          </w:pPr>
          <w:r w:rsidRPr="004B00E5">
            <w:rPr>
              <w:rFonts w:asciiTheme="majorHAnsi" w:hAnsiTheme="majorHAnsi" w:cs="Arial"/>
              <w:i/>
              <w:caps/>
              <w:sz w:val="18"/>
              <w:szCs w:val="18"/>
            </w:rPr>
            <w:t xml:space="preserve">Версия: </w:t>
          </w:r>
          <w:r w:rsidRPr="004B00E5">
            <w:rPr>
              <w:rFonts w:asciiTheme="majorHAnsi" w:hAnsiTheme="majorHAnsi"/>
              <w:i/>
              <w:sz w:val="18"/>
              <w:szCs w:val="18"/>
            </w:rPr>
            <w:fldChar w:fldCharType="begin"/>
          </w:r>
          <w:r w:rsidRPr="004B00E5">
            <w:rPr>
              <w:rFonts w:asciiTheme="majorHAnsi" w:hAnsiTheme="majorHAnsi"/>
              <w:i/>
              <w:sz w:val="18"/>
              <w:szCs w:val="18"/>
            </w:rPr>
            <w:instrText xml:space="preserve"> DOCPROPERTY  Version  \* MERGEFORMAT </w:instrText>
          </w:r>
          <w:r w:rsidRPr="004B00E5">
            <w:rPr>
              <w:rFonts w:asciiTheme="majorHAnsi" w:hAnsiTheme="majorHAnsi"/>
              <w:i/>
              <w:sz w:val="18"/>
              <w:szCs w:val="18"/>
            </w:rPr>
            <w:fldChar w:fldCharType="separate"/>
          </w:r>
          <w:r w:rsidRPr="004B00E5">
            <w:rPr>
              <w:rFonts w:asciiTheme="majorHAnsi" w:hAnsiTheme="majorHAnsi" w:cs="Arial"/>
              <w:i/>
              <w:caps/>
              <w:sz w:val="18"/>
              <w:szCs w:val="18"/>
            </w:rPr>
            <w:t>2.</w:t>
          </w:r>
          <w:r w:rsidRPr="004B00E5">
            <w:rPr>
              <w:rFonts w:asciiTheme="majorHAnsi" w:hAnsiTheme="majorHAnsi"/>
              <w:i/>
              <w:sz w:val="18"/>
              <w:szCs w:val="18"/>
            </w:rPr>
            <w:t>0</w:t>
          </w:r>
          <w:r w:rsidRPr="004B00E5">
            <w:rPr>
              <w:rFonts w:asciiTheme="majorHAnsi" w:hAnsiTheme="majorHAnsi" w:cs="Arial"/>
              <w:i/>
              <w:caps/>
              <w:sz w:val="18"/>
              <w:szCs w:val="18"/>
            </w:rPr>
            <w:fldChar w:fldCharType="end"/>
          </w:r>
        </w:p>
      </w:tc>
    </w:tr>
  </w:tbl>
  <w:p w:rsidR="0084142A" w:rsidRPr="00A63799" w:rsidRDefault="0084142A" w:rsidP="0030205F">
    <w:pPr>
      <w:pStyle w:val="a7"/>
      <w:pBdr>
        <w:bottom w:val="single" w:sz="4" w:space="0" w:color="auto"/>
      </w:pBdr>
      <w:tabs>
        <w:tab w:val="right" w:pos="9900"/>
      </w:tabs>
      <w:rPr>
        <w:rFonts w:ascii="Cambria" w:hAnsi="Cambria" w:cs="Arial"/>
        <w:i/>
        <w:caps/>
        <w:color w:val="808080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42A" w:rsidRDefault="0084142A" w:rsidP="00D77C45">
    <w:pPr>
      <w:pStyle w:val="a7"/>
      <w:jc w:val="center"/>
    </w:pPr>
    <w:r>
      <w:rPr>
        <w:noProof/>
        <w:lang w:eastAsia="ru-RU"/>
      </w:rPr>
      <w:drawing>
        <wp:inline distT="0" distB="0" distL="0" distR="0">
          <wp:extent cx="2115820" cy="701675"/>
          <wp:effectExtent l="0" t="0" r="0" b="3175"/>
          <wp:docPr id="3" name="Picture 7" descr="logotype-openway-300-we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ype-openway-300-we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820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142A" w:rsidRDefault="0084142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>
    <w:nsid w:val="08240DF5"/>
    <w:multiLevelType w:val="hybridMultilevel"/>
    <w:tmpl w:val="A5D0C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C3902"/>
    <w:multiLevelType w:val="multilevel"/>
    <w:tmpl w:val="AA889FF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9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4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63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88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cs="Times New Roman" w:hint="default"/>
      </w:rPr>
    </w:lvl>
  </w:abstractNum>
  <w:abstractNum w:abstractNumId="2">
    <w:nsid w:val="0FF01BB8"/>
    <w:multiLevelType w:val="hybridMultilevel"/>
    <w:tmpl w:val="0DD01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2237A"/>
    <w:multiLevelType w:val="hybridMultilevel"/>
    <w:tmpl w:val="8B40B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F6BD1"/>
    <w:multiLevelType w:val="hybridMultilevel"/>
    <w:tmpl w:val="FFDC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C7F41"/>
    <w:multiLevelType w:val="hybridMultilevel"/>
    <w:tmpl w:val="5EC66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95C97"/>
    <w:multiLevelType w:val="hybridMultilevel"/>
    <w:tmpl w:val="B8B0EB20"/>
    <w:lvl w:ilvl="0" w:tplc="D7F43990">
      <w:start w:val="1"/>
      <w:numFmt w:val="bullet"/>
      <w:pStyle w:val="OWS-List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1EC091C">
      <w:start w:val="1"/>
      <w:numFmt w:val="bullet"/>
      <w:pStyle w:val="OWS-List2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B54924"/>
    <w:multiLevelType w:val="multilevel"/>
    <w:tmpl w:val="A5F08876"/>
    <w:lvl w:ilvl="0">
      <w:start w:val="1"/>
      <w:numFmt w:val="decimal"/>
      <w:pStyle w:val="CellHead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363A7D74"/>
    <w:multiLevelType w:val="hybridMultilevel"/>
    <w:tmpl w:val="239CA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646F7"/>
    <w:multiLevelType w:val="hybridMultilevel"/>
    <w:tmpl w:val="93AE259E"/>
    <w:lvl w:ilvl="0" w:tplc="F8047D12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0">
    <w:nsid w:val="46A441B2"/>
    <w:multiLevelType w:val="multilevel"/>
    <w:tmpl w:val="9A726F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5B9942D2"/>
    <w:multiLevelType w:val="hybridMultilevel"/>
    <w:tmpl w:val="759C3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43820"/>
    <w:multiLevelType w:val="hybridMultilevel"/>
    <w:tmpl w:val="A908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3282A"/>
    <w:multiLevelType w:val="hybridMultilevel"/>
    <w:tmpl w:val="3DD22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A0D08"/>
    <w:multiLevelType w:val="multilevel"/>
    <w:tmpl w:val="FEB61A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6C6101E4"/>
    <w:multiLevelType w:val="hybridMultilevel"/>
    <w:tmpl w:val="5878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C4608"/>
    <w:multiLevelType w:val="hybridMultilevel"/>
    <w:tmpl w:val="B4DE1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6"/>
  </w:num>
  <w:num w:numId="6">
    <w:abstractNumId w:val="4"/>
  </w:num>
  <w:num w:numId="7">
    <w:abstractNumId w:val="12"/>
  </w:num>
  <w:num w:numId="8">
    <w:abstractNumId w:val="11"/>
  </w:num>
  <w:num w:numId="9">
    <w:abstractNumId w:val="2"/>
  </w:num>
  <w:num w:numId="10">
    <w:abstractNumId w:val="16"/>
  </w:num>
  <w:num w:numId="11">
    <w:abstractNumId w:val="15"/>
  </w:num>
  <w:num w:numId="12">
    <w:abstractNumId w:val="8"/>
  </w:num>
  <w:num w:numId="13">
    <w:abstractNumId w:val="10"/>
  </w:num>
  <w:num w:numId="14">
    <w:abstractNumId w:val="10"/>
  </w:num>
  <w:num w:numId="15">
    <w:abstractNumId w:val="13"/>
  </w:num>
  <w:num w:numId="16">
    <w:abstractNumId w:val="9"/>
  </w:num>
  <w:num w:numId="17">
    <w:abstractNumId w:val="0"/>
  </w:num>
  <w:num w:numId="18">
    <w:abstractNumId w:val="3"/>
  </w:num>
  <w:num w:numId="1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Formatting/>
  <w:defaultTabStop w:val="706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12"/>
    <w:rsid w:val="00005510"/>
    <w:rsid w:val="00010D62"/>
    <w:rsid w:val="00013DF2"/>
    <w:rsid w:val="0001425B"/>
    <w:rsid w:val="00014DEA"/>
    <w:rsid w:val="00015F50"/>
    <w:rsid w:val="000166A0"/>
    <w:rsid w:val="00017CBC"/>
    <w:rsid w:val="000205AF"/>
    <w:rsid w:val="00021F78"/>
    <w:rsid w:val="00023114"/>
    <w:rsid w:val="00023746"/>
    <w:rsid w:val="00025FDD"/>
    <w:rsid w:val="00026019"/>
    <w:rsid w:val="00027CD1"/>
    <w:rsid w:val="000316E2"/>
    <w:rsid w:val="000323E7"/>
    <w:rsid w:val="00033452"/>
    <w:rsid w:val="00036132"/>
    <w:rsid w:val="000378EB"/>
    <w:rsid w:val="00041F89"/>
    <w:rsid w:val="00043D98"/>
    <w:rsid w:val="0004452C"/>
    <w:rsid w:val="000461D3"/>
    <w:rsid w:val="00046EF9"/>
    <w:rsid w:val="00047446"/>
    <w:rsid w:val="00050C3F"/>
    <w:rsid w:val="00052222"/>
    <w:rsid w:val="00054638"/>
    <w:rsid w:val="00055C08"/>
    <w:rsid w:val="00057F43"/>
    <w:rsid w:val="00060A53"/>
    <w:rsid w:val="000636D1"/>
    <w:rsid w:val="000639F4"/>
    <w:rsid w:val="00067696"/>
    <w:rsid w:val="0007470D"/>
    <w:rsid w:val="000800C0"/>
    <w:rsid w:val="0008223B"/>
    <w:rsid w:val="00083480"/>
    <w:rsid w:val="00083C8A"/>
    <w:rsid w:val="00084217"/>
    <w:rsid w:val="000870CE"/>
    <w:rsid w:val="00087217"/>
    <w:rsid w:val="00092B43"/>
    <w:rsid w:val="000A05E0"/>
    <w:rsid w:val="000A0EF4"/>
    <w:rsid w:val="000A23DF"/>
    <w:rsid w:val="000A33D6"/>
    <w:rsid w:val="000A49E4"/>
    <w:rsid w:val="000A609F"/>
    <w:rsid w:val="000A656C"/>
    <w:rsid w:val="000A72CC"/>
    <w:rsid w:val="000A74CB"/>
    <w:rsid w:val="000A7BD2"/>
    <w:rsid w:val="000B0308"/>
    <w:rsid w:val="000B0EEF"/>
    <w:rsid w:val="000B175B"/>
    <w:rsid w:val="000B198E"/>
    <w:rsid w:val="000B1D85"/>
    <w:rsid w:val="000B3946"/>
    <w:rsid w:val="000B546A"/>
    <w:rsid w:val="000B6071"/>
    <w:rsid w:val="000C0542"/>
    <w:rsid w:val="000C1128"/>
    <w:rsid w:val="000C12B6"/>
    <w:rsid w:val="000C173F"/>
    <w:rsid w:val="000C39B9"/>
    <w:rsid w:val="000C5C32"/>
    <w:rsid w:val="000C657C"/>
    <w:rsid w:val="000C68B5"/>
    <w:rsid w:val="000D2162"/>
    <w:rsid w:val="000D5E4F"/>
    <w:rsid w:val="000D6B53"/>
    <w:rsid w:val="000D727B"/>
    <w:rsid w:val="000D7943"/>
    <w:rsid w:val="000D7963"/>
    <w:rsid w:val="000D7C60"/>
    <w:rsid w:val="000E07E2"/>
    <w:rsid w:val="000E10A2"/>
    <w:rsid w:val="000E784C"/>
    <w:rsid w:val="000F18AF"/>
    <w:rsid w:val="000F1993"/>
    <w:rsid w:val="000F6B69"/>
    <w:rsid w:val="000F72EF"/>
    <w:rsid w:val="000F77CC"/>
    <w:rsid w:val="00100A32"/>
    <w:rsid w:val="00102099"/>
    <w:rsid w:val="0010606E"/>
    <w:rsid w:val="00106410"/>
    <w:rsid w:val="00112C79"/>
    <w:rsid w:val="001130E5"/>
    <w:rsid w:val="001130F2"/>
    <w:rsid w:val="00113F8A"/>
    <w:rsid w:val="001142EE"/>
    <w:rsid w:val="00114D15"/>
    <w:rsid w:val="00116068"/>
    <w:rsid w:val="00121B79"/>
    <w:rsid w:val="001230A3"/>
    <w:rsid w:val="001255EB"/>
    <w:rsid w:val="001255F8"/>
    <w:rsid w:val="001264C4"/>
    <w:rsid w:val="00126C95"/>
    <w:rsid w:val="00127A3E"/>
    <w:rsid w:val="00130705"/>
    <w:rsid w:val="001311CF"/>
    <w:rsid w:val="00131C7E"/>
    <w:rsid w:val="00137836"/>
    <w:rsid w:val="001403DB"/>
    <w:rsid w:val="00141A15"/>
    <w:rsid w:val="00141B91"/>
    <w:rsid w:val="001425F8"/>
    <w:rsid w:val="001437C4"/>
    <w:rsid w:val="0014490B"/>
    <w:rsid w:val="001524FC"/>
    <w:rsid w:val="001525AD"/>
    <w:rsid w:val="00153141"/>
    <w:rsid w:val="001551D3"/>
    <w:rsid w:val="00155E5B"/>
    <w:rsid w:val="00157DF6"/>
    <w:rsid w:val="00161E24"/>
    <w:rsid w:val="00167F6E"/>
    <w:rsid w:val="001700CB"/>
    <w:rsid w:val="001709F7"/>
    <w:rsid w:val="00170D29"/>
    <w:rsid w:val="00173038"/>
    <w:rsid w:val="0017383B"/>
    <w:rsid w:val="0017643D"/>
    <w:rsid w:val="00177A8A"/>
    <w:rsid w:val="00177E5E"/>
    <w:rsid w:val="0018532F"/>
    <w:rsid w:val="00187FDF"/>
    <w:rsid w:val="001916DF"/>
    <w:rsid w:val="00191853"/>
    <w:rsid w:val="001933C6"/>
    <w:rsid w:val="00194F49"/>
    <w:rsid w:val="00197E7C"/>
    <w:rsid w:val="001A03A0"/>
    <w:rsid w:val="001A1512"/>
    <w:rsid w:val="001A290D"/>
    <w:rsid w:val="001A32F8"/>
    <w:rsid w:val="001A3818"/>
    <w:rsid w:val="001A3F26"/>
    <w:rsid w:val="001A53E9"/>
    <w:rsid w:val="001A5AE8"/>
    <w:rsid w:val="001B10CC"/>
    <w:rsid w:val="001B1E25"/>
    <w:rsid w:val="001B2BB4"/>
    <w:rsid w:val="001B4B16"/>
    <w:rsid w:val="001B50E5"/>
    <w:rsid w:val="001B5DBF"/>
    <w:rsid w:val="001B609C"/>
    <w:rsid w:val="001C2FA1"/>
    <w:rsid w:val="001C3571"/>
    <w:rsid w:val="001C6A00"/>
    <w:rsid w:val="001D1B8A"/>
    <w:rsid w:val="001D3C97"/>
    <w:rsid w:val="001D5479"/>
    <w:rsid w:val="001E37A8"/>
    <w:rsid w:val="001E3DD8"/>
    <w:rsid w:val="001E4CB2"/>
    <w:rsid w:val="001E50BE"/>
    <w:rsid w:val="001F0239"/>
    <w:rsid w:val="001F1171"/>
    <w:rsid w:val="001F1192"/>
    <w:rsid w:val="001F2778"/>
    <w:rsid w:val="001F53E7"/>
    <w:rsid w:val="00201F29"/>
    <w:rsid w:val="00202793"/>
    <w:rsid w:val="00202A21"/>
    <w:rsid w:val="00203C5B"/>
    <w:rsid w:val="00205C0F"/>
    <w:rsid w:val="00210598"/>
    <w:rsid w:val="002109F8"/>
    <w:rsid w:val="00212C4B"/>
    <w:rsid w:val="00213394"/>
    <w:rsid w:val="00213535"/>
    <w:rsid w:val="00213D7E"/>
    <w:rsid w:val="00214022"/>
    <w:rsid w:val="0021461F"/>
    <w:rsid w:val="002155C8"/>
    <w:rsid w:val="002257F6"/>
    <w:rsid w:val="00225E1F"/>
    <w:rsid w:val="00226353"/>
    <w:rsid w:val="00227DE8"/>
    <w:rsid w:val="002309F9"/>
    <w:rsid w:val="00233330"/>
    <w:rsid w:val="00233A2E"/>
    <w:rsid w:val="00241773"/>
    <w:rsid w:val="00242F22"/>
    <w:rsid w:val="002436B1"/>
    <w:rsid w:val="002436DD"/>
    <w:rsid w:val="00244CE4"/>
    <w:rsid w:val="00251167"/>
    <w:rsid w:val="002524F1"/>
    <w:rsid w:val="002529D8"/>
    <w:rsid w:val="00252CEB"/>
    <w:rsid w:val="00252D29"/>
    <w:rsid w:val="002530D9"/>
    <w:rsid w:val="00261EAE"/>
    <w:rsid w:val="00263058"/>
    <w:rsid w:val="0026325A"/>
    <w:rsid w:val="00263D3F"/>
    <w:rsid w:val="00264856"/>
    <w:rsid w:val="002651E7"/>
    <w:rsid w:val="00271EE0"/>
    <w:rsid w:val="0027385B"/>
    <w:rsid w:val="00275639"/>
    <w:rsid w:val="00282643"/>
    <w:rsid w:val="00287EDC"/>
    <w:rsid w:val="00291EB3"/>
    <w:rsid w:val="0029313B"/>
    <w:rsid w:val="00294114"/>
    <w:rsid w:val="00295AC6"/>
    <w:rsid w:val="00296C2D"/>
    <w:rsid w:val="00296FE5"/>
    <w:rsid w:val="00297A16"/>
    <w:rsid w:val="002A1E7F"/>
    <w:rsid w:val="002A5B20"/>
    <w:rsid w:val="002C22D7"/>
    <w:rsid w:val="002C741E"/>
    <w:rsid w:val="002D16B3"/>
    <w:rsid w:val="002D1C84"/>
    <w:rsid w:val="002D1DF1"/>
    <w:rsid w:val="002D4459"/>
    <w:rsid w:val="002D451F"/>
    <w:rsid w:val="002D7500"/>
    <w:rsid w:val="002E2A0E"/>
    <w:rsid w:val="002E319D"/>
    <w:rsid w:val="002E3B53"/>
    <w:rsid w:val="002E4C38"/>
    <w:rsid w:val="002F33AA"/>
    <w:rsid w:val="002F4FF8"/>
    <w:rsid w:val="002F62D3"/>
    <w:rsid w:val="002F7000"/>
    <w:rsid w:val="003007B5"/>
    <w:rsid w:val="0030205F"/>
    <w:rsid w:val="00302E26"/>
    <w:rsid w:val="00306A61"/>
    <w:rsid w:val="00306A94"/>
    <w:rsid w:val="00310003"/>
    <w:rsid w:val="0031763D"/>
    <w:rsid w:val="00320942"/>
    <w:rsid w:val="003219EF"/>
    <w:rsid w:val="00326227"/>
    <w:rsid w:val="00327303"/>
    <w:rsid w:val="00327964"/>
    <w:rsid w:val="003305C0"/>
    <w:rsid w:val="003338BC"/>
    <w:rsid w:val="00333B78"/>
    <w:rsid w:val="00334FBE"/>
    <w:rsid w:val="003417DE"/>
    <w:rsid w:val="003424DF"/>
    <w:rsid w:val="003424F3"/>
    <w:rsid w:val="003426FB"/>
    <w:rsid w:val="00342A40"/>
    <w:rsid w:val="00342E4E"/>
    <w:rsid w:val="00343862"/>
    <w:rsid w:val="0034608F"/>
    <w:rsid w:val="003465E4"/>
    <w:rsid w:val="003474F7"/>
    <w:rsid w:val="00347BCB"/>
    <w:rsid w:val="00352C26"/>
    <w:rsid w:val="00355600"/>
    <w:rsid w:val="00356DAD"/>
    <w:rsid w:val="00360569"/>
    <w:rsid w:val="00363115"/>
    <w:rsid w:val="0036332F"/>
    <w:rsid w:val="0036391F"/>
    <w:rsid w:val="00363C54"/>
    <w:rsid w:val="0036423F"/>
    <w:rsid w:val="00365BB3"/>
    <w:rsid w:val="00365D34"/>
    <w:rsid w:val="00374D64"/>
    <w:rsid w:val="00376440"/>
    <w:rsid w:val="00380A0A"/>
    <w:rsid w:val="00381F0A"/>
    <w:rsid w:val="00387966"/>
    <w:rsid w:val="00391E37"/>
    <w:rsid w:val="003928C4"/>
    <w:rsid w:val="003929B9"/>
    <w:rsid w:val="00394768"/>
    <w:rsid w:val="00394841"/>
    <w:rsid w:val="00394C5F"/>
    <w:rsid w:val="0039565E"/>
    <w:rsid w:val="003A0028"/>
    <w:rsid w:val="003A0058"/>
    <w:rsid w:val="003A01FA"/>
    <w:rsid w:val="003A05C3"/>
    <w:rsid w:val="003A10E3"/>
    <w:rsid w:val="003A2372"/>
    <w:rsid w:val="003A273B"/>
    <w:rsid w:val="003A67F9"/>
    <w:rsid w:val="003A6CA5"/>
    <w:rsid w:val="003A6DA9"/>
    <w:rsid w:val="003B0FCA"/>
    <w:rsid w:val="003B383B"/>
    <w:rsid w:val="003B4DF3"/>
    <w:rsid w:val="003B5845"/>
    <w:rsid w:val="003B7205"/>
    <w:rsid w:val="003C0EFB"/>
    <w:rsid w:val="003C648B"/>
    <w:rsid w:val="003D07BC"/>
    <w:rsid w:val="003D0B6F"/>
    <w:rsid w:val="003D2464"/>
    <w:rsid w:val="003D5FBA"/>
    <w:rsid w:val="003D7DC5"/>
    <w:rsid w:val="003E2079"/>
    <w:rsid w:val="003E2182"/>
    <w:rsid w:val="003E2959"/>
    <w:rsid w:val="003E35A6"/>
    <w:rsid w:val="003E3E12"/>
    <w:rsid w:val="003E50C2"/>
    <w:rsid w:val="003E613C"/>
    <w:rsid w:val="003E6925"/>
    <w:rsid w:val="003F2057"/>
    <w:rsid w:val="003F2CA7"/>
    <w:rsid w:val="003F2EF8"/>
    <w:rsid w:val="003F6C05"/>
    <w:rsid w:val="00402FC9"/>
    <w:rsid w:val="00403786"/>
    <w:rsid w:val="00403E32"/>
    <w:rsid w:val="004102FF"/>
    <w:rsid w:val="004103EF"/>
    <w:rsid w:val="00410938"/>
    <w:rsid w:val="00410D34"/>
    <w:rsid w:val="00411A9B"/>
    <w:rsid w:val="00412948"/>
    <w:rsid w:val="00413319"/>
    <w:rsid w:val="00424B7F"/>
    <w:rsid w:val="00424F08"/>
    <w:rsid w:val="004275C9"/>
    <w:rsid w:val="00433B1C"/>
    <w:rsid w:val="004345F6"/>
    <w:rsid w:val="0044016B"/>
    <w:rsid w:val="0044019E"/>
    <w:rsid w:val="00442353"/>
    <w:rsid w:val="00447C48"/>
    <w:rsid w:val="00447D0D"/>
    <w:rsid w:val="0045011F"/>
    <w:rsid w:val="004511AA"/>
    <w:rsid w:val="004527A6"/>
    <w:rsid w:val="004601D1"/>
    <w:rsid w:val="0046098C"/>
    <w:rsid w:val="004618EF"/>
    <w:rsid w:val="004678E9"/>
    <w:rsid w:val="004710B7"/>
    <w:rsid w:val="004713A0"/>
    <w:rsid w:val="00472900"/>
    <w:rsid w:val="00472C17"/>
    <w:rsid w:val="00473EC2"/>
    <w:rsid w:val="00476757"/>
    <w:rsid w:val="00483982"/>
    <w:rsid w:val="00487C30"/>
    <w:rsid w:val="0049139A"/>
    <w:rsid w:val="00495041"/>
    <w:rsid w:val="0049510B"/>
    <w:rsid w:val="00496565"/>
    <w:rsid w:val="00496BFD"/>
    <w:rsid w:val="00496CCC"/>
    <w:rsid w:val="004A1173"/>
    <w:rsid w:val="004A12D5"/>
    <w:rsid w:val="004A2076"/>
    <w:rsid w:val="004A31C7"/>
    <w:rsid w:val="004A47F0"/>
    <w:rsid w:val="004A567B"/>
    <w:rsid w:val="004A78A5"/>
    <w:rsid w:val="004A78E5"/>
    <w:rsid w:val="004B00E5"/>
    <w:rsid w:val="004B126E"/>
    <w:rsid w:val="004B6464"/>
    <w:rsid w:val="004B6580"/>
    <w:rsid w:val="004C055E"/>
    <w:rsid w:val="004D1A8B"/>
    <w:rsid w:val="004D3327"/>
    <w:rsid w:val="004D4843"/>
    <w:rsid w:val="004E0EE2"/>
    <w:rsid w:val="004E3562"/>
    <w:rsid w:val="004E3832"/>
    <w:rsid w:val="004E59E6"/>
    <w:rsid w:val="004F5FF9"/>
    <w:rsid w:val="004F6F3B"/>
    <w:rsid w:val="005009C6"/>
    <w:rsid w:val="00502210"/>
    <w:rsid w:val="00504D40"/>
    <w:rsid w:val="00511A12"/>
    <w:rsid w:val="00512AB3"/>
    <w:rsid w:val="00512DCD"/>
    <w:rsid w:val="0051416F"/>
    <w:rsid w:val="005166D4"/>
    <w:rsid w:val="005177C3"/>
    <w:rsid w:val="00517C07"/>
    <w:rsid w:val="00522D2C"/>
    <w:rsid w:val="0052676B"/>
    <w:rsid w:val="00526B8F"/>
    <w:rsid w:val="0053627B"/>
    <w:rsid w:val="005403CA"/>
    <w:rsid w:val="00542D05"/>
    <w:rsid w:val="00542D15"/>
    <w:rsid w:val="00543DEE"/>
    <w:rsid w:val="00544FF4"/>
    <w:rsid w:val="00545000"/>
    <w:rsid w:val="005459B0"/>
    <w:rsid w:val="00547B6C"/>
    <w:rsid w:val="00550C65"/>
    <w:rsid w:val="00550F9A"/>
    <w:rsid w:val="005524E7"/>
    <w:rsid w:val="00552C61"/>
    <w:rsid w:val="00552D7E"/>
    <w:rsid w:val="005534F5"/>
    <w:rsid w:val="00553959"/>
    <w:rsid w:val="0055430D"/>
    <w:rsid w:val="005544F5"/>
    <w:rsid w:val="00554F94"/>
    <w:rsid w:val="0055750C"/>
    <w:rsid w:val="00557C42"/>
    <w:rsid w:val="005605A5"/>
    <w:rsid w:val="00561911"/>
    <w:rsid w:val="00561E3E"/>
    <w:rsid w:val="0056281F"/>
    <w:rsid w:val="00563DBE"/>
    <w:rsid w:val="005650A1"/>
    <w:rsid w:val="005662ED"/>
    <w:rsid w:val="005667A1"/>
    <w:rsid w:val="00566CF2"/>
    <w:rsid w:val="005672BE"/>
    <w:rsid w:val="00567876"/>
    <w:rsid w:val="00567994"/>
    <w:rsid w:val="00570F12"/>
    <w:rsid w:val="00570F6F"/>
    <w:rsid w:val="005710AB"/>
    <w:rsid w:val="00571555"/>
    <w:rsid w:val="00571562"/>
    <w:rsid w:val="00574B40"/>
    <w:rsid w:val="00575B5E"/>
    <w:rsid w:val="00577ECD"/>
    <w:rsid w:val="0058198F"/>
    <w:rsid w:val="00585D0A"/>
    <w:rsid w:val="00586709"/>
    <w:rsid w:val="00587EA5"/>
    <w:rsid w:val="00593395"/>
    <w:rsid w:val="005937C4"/>
    <w:rsid w:val="00593B0B"/>
    <w:rsid w:val="005966F0"/>
    <w:rsid w:val="005A0810"/>
    <w:rsid w:val="005A2728"/>
    <w:rsid w:val="005A2BA1"/>
    <w:rsid w:val="005A2C54"/>
    <w:rsid w:val="005A425C"/>
    <w:rsid w:val="005A4BBC"/>
    <w:rsid w:val="005A6DE6"/>
    <w:rsid w:val="005B169C"/>
    <w:rsid w:val="005B4163"/>
    <w:rsid w:val="005B78C4"/>
    <w:rsid w:val="005C11B8"/>
    <w:rsid w:val="005C283C"/>
    <w:rsid w:val="005C2DB9"/>
    <w:rsid w:val="005C31C8"/>
    <w:rsid w:val="005C51C3"/>
    <w:rsid w:val="005C7730"/>
    <w:rsid w:val="005D0C41"/>
    <w:rsid w:val="005D1919"/>
    <w:rsid w:val="005D3452"/>
    <w:rsid w:val="005D5F89"/>
    <w:rsid w:val="005D6EB6"/>
    <w:rsid w:val="005E24B3"/>
    <w:rsid w:val="005E4599"/>
    <w:rsid w:val="005E5025"/>
    <w:rsid w:val="005E555B"/>
    <w:rsid w:val="005F0850"/>
    <w:rsid w:val="005F2DB6"/>
    <w:rsid w:val="005F72A9"/>
    <w:rsid w:val="00600FAC"/>
    <w:rsid w:val="006044C4"/>
    <w:rsid w:val="006062BC"/>
    <w:rsid w:val="0060775E"/>
    <w:rsid w:val="00610F76"/>
    <w:rsid w:val="00615E09"/>
    <w:rsid w:val="00620BBC"/>
    <w:rsid w:val="00620F5D"/>
    <w:rsid w:val="00627B6D"/>
    <w:rsid w:val="00631898"/>
    <w:rsid w:val="006333B3"/>
    <w:rsid w:val="00633AAD"/>
    <w:rsid w:val="006341F3"/>
    <w:rsid w:val="0063429F"/>
    <w:rsid w:val="0063465E"/>
    <w:rsid w:val="00634CE5"/>
    <w:rsid w:val="006354B3"/>
    <w:rsid w:val="00641238"/>
    <w:rsid w:val="00644792"/>
    <w:rsid w:val="00644BB9"/>
    <w:rsid w:val="006475D8"/>
    <w:rsid w:val="006514DE"/>
    <w:rsid w:val="00654E04"/>
    <w:rsid w:val="00656A01"/>
    <w:rsid w:val="00664AEA"/>
    <w:rsid w:val="00665CE8"/>
    <w:rsid w:val="00665F4D"/>
    <w:rsid w:val="00666196"/>
    <w:rsid w:val="00672CC0"/>
    <w:rsid w:val="006758DF"/>
    <w:rsid w:val="00675986"/>
    <w:rsid w:val="00675FB1"/>
    <w:rsid w:val="00681362"/>
    <w:rsid w:val="00683947"/>
    <w:rsid w:val="00691680"/>
    <w:rsid w:val="00695EBA"/>
    <w:rsid w:val="00696186"/>
    <w:rsid w:val="00696743"/>
    <w:rsid w:val="00696F09"/>
    <w:rsid w:val="006A2E88"/>
    <w:rsid w:val="006A45EB"/>
    <w:rsid w:val="006A5A91"/>
    <w:rsid w:val="006A7500"/>
    <w:rsid w:val="006B0117"/>
    <w:rsid w:val="006B10FF"/>
    <w:rsid w:val="006B3582"/>
    <w:rsid w:val="006B4A06"/>
    <w:rsid w:val="006C13DE"/>
    <w:rsid w:val="006C3282"/>
    <w:rsid w:val="006C4B51"/>
    <w:rsid w:val="006C59FD"/>
    <w:rsid w:val="006C61BC"/>
    <w:rsid w:val="006C79C9"/>
    <w:rsid w:val="006D010E"/>
    <w:rsid w:val="006D0EEC"/>
    <w:rsid w:val="006D292A"/>
    <w:rsid w:val="006D4276"/>
    <w:rsid w:val="006D5793"/>
    <w:rsid w:val="006D6D86"/>
    <w:rsid w:val="006D71BC"/>
    <w:rsid w:val="006D75E7"/>
    <w:rsid w:val="006E3FAA"/>
    <w:rsid w:val="006E7D21"/>
    <w:rsid w:val="006F069D"/>
    <w:rsid w:val="006F1EE8"/>
    <w:rsid w:val="006F2F66"/>
    <w:rsid w:val="006F3774"/>
    <w:rsid w:val="006F3AAB"/>
    <w:rsid w:val="006F5E9C"/>
    <w:rsid w:val="006F6DCC"/>
    <w:rsid w:val="007002C3"/>
    <w:rsid w:val="00700C0D"/>
    <w:rsid w:val="007015D8"/>
    <w:rsid w:val="00702528"/>
    <w:rsid w:val="00703A12"/>
    <w:rsid w:val="00706311"/>
    <w:rsid w:val="007108D4"/>
    <w:rsid w:val="00711947"/>
    <w:rsid w:val="00714AB6"/>
    <w:rsid w:val="00717BF7"/>
    <w:rsid w:val="00722A0B"/>
    <w:rsid w:val="007243F7"/>
    <w:rsid w:val="0073238C"/>
    <w:rsid w:val="00732693"/>
    <w:rsid w:val="0073585D"/>
    <w:rsid w:val="0074019A"/>
    <w:rsid w:val="00740B11"/>
    <w:rsid w:val="00741516"/>
    <w:rsid w:val="00744512"/>
    <w:rsid w:val="0074530C"/>
    <w:rsid w:val="00746658"/>
    <w:rsid w:val="007543D7"/>
    <w:rsid w:val="00756814"/>
    <w:rsid w:val="00765442"/>
    <w:rsid w:val="00767521"/>
    <w:rsid w:val="007741D3"/>
    <w:rsid w:val="00774BE3"/>
    <w:rsid w:val="0077550E"/>
    <w:rsid w:val="00777102"/>
    <w:rsid w:val="00784B20"/>
    <w:rsid w:val="00785334"/>
    <w:rsid w:val="00791ABE"/>
    <w:rsid w:val="00792B54"/>
    <w:rsid w:val="00793095"/>
    <w:rsid w:val="00794612"/>
    <w:rsid w:val="00795A81"/>
    <w:rsid w:val="00795B42"/>
    <w:rsid w:val="00797AFE"/>
    <w:rsid w:val="007A0A6D"/>
    <w:rsid w:val="007A1960"/>
    <w:rsid w:val="007A311B"/>
    <w:rsid w:val="007A6AE3"/>
    <w:rsid w:val="007A7B63"/>
    <w:rsid w:val="007B26FE"/>
    <w:rsid w:val="007B53BA"/>
    <w:rsid w:val="007B6A48"/>
    <w:rsid w:val="007B7410"/>
    <w:rsid w:val="007B7DEC"/>
    <w:rsid w:val="007C1DF9"/>
    <w:rsid w:val="007C2275"/>
    <w:rsid w:val="007C5DA6"/>
    <w:rsid w:val="007D2F03"/>
    <w:rsid w:val="007D2FDB"/>
    <w:rsid w:val="007D3484"/>
    <w:rsid w:val="007D518D"/>
    <w:rsid w:val="007E083F"/>
    <w:rsid w:val="007E1457"/>
    <w:rsid w:val="007E7341"/>
    <w:rsid w:val="007F13C1"/>
    <w:rsid w:val="007F2A9B"/>
    <w:rsid w:val="007F7D24"/>
    <w:rsid w:val="0080599C"/>
    <w:rsid w:val="00807384"/>
    <w:rsid w:val="00807519"/>
    <w:rsid w:val="00811A3A"/>
    <w:rsid w:val="008144DB"/>
    <w:rsid w:val="0081548D"/>
    <w:rsid w:val="008221D2"/>
    <w:rsid w:val="00822958"/>
    <w:rsid w:val="008236CC"/>
    <w:rsid w:val="00826DA5"/>
    <w:rsid w:val="0083039B"/>
    <w:rsid w:val="008323EC"/>
    <w:rsid w:val="0083322C"/>
    <w:rsid w:val="008379CA"/>
    <w:rsid w:val="00840AFE"/>
    <w:rsid w:val="0084142A"/>
    <w:rsid w:val="00842320"/>
    <w:rsid w:val="00842AC9"/>
    <w:rsid w:val="00843B33"/>
    <w:rsid w:val="008444D0"/>
    <w:rsid w:val="00844595"/>
    <w:rsid w:val="00846D33"/>
    <w:rsid w:val="0084783D"/>
    <w:rsid w:val="00847F54"/>
    <w:rsid w:val="00852F8D"/>
    <w:rsid w:val="00855D9B"/>
    <w:rsid w:val="00861372"/>
    <w:rsid w:val="0086308E"/>
    <w:rsid w:val="00863660"/>
    <w:rsid w:val="008647F7"/>
    <w:rsid w:val="0086626E"/>
    <w:rsid w:val="00867FFB"/>
    <w:rsid w:val="00870387"/>
    <w:rsid w:val="0087096C"/>
    <w:rsid w:val="00874691"/>
    <w:rsid w:val="00877685"/>
    <w:rsid w:val="00885999"/>
    <w:rsid w:val="0088635A"/>
    <w:rsid w:val="008878FC"/>
    <w:rsid w:val="00892B8E"/>
    <w:rsid w:val="008943DA"/>
    <w:rsid w:val="00894869"/>
    <w:rsid w:val="00895734"/>
    <w:rsid w:val="008A6635"/>
    <w:rsid w:val="008A6721"/>
    <w:rsid w:val="008A6C89"/>
    <w:rsid w:val="008B3CE3"/>
    <w:rsid w:val="008B52BC"/>
    <w:rsid w:val="008B55C1"/>
    <w:rsid w:val="008B72DD"/>
    <w:rsid w:val="008B765E"/>
    <w:rsid w:val="008B7A53"/>
    <w:rsid w:val="008C122C"/>
    <w:rsid w:val="008C2F51"/>
    <w:rsid w:val="008C3CBA"/>
    <w:rsid w:val="008C779D"/>
    <w:rsid w:val="008D14A8"/>
    <w:rsid w:val="008E25B0"/>
    <w:rsid w:val="008E499F"/>
    <w:rsid w:val="008E500D"/>
    <w:rsid w:val="008F1182"/>
    <w:rsid w:val="008F2D6E"/>
    <w:rsid w:val="008F655A"/>
    <w:rsid w:val="008F7A7F"/>
    <w:rsid w:val="00906712"/>
    <w:rsid w:val="00907363"/>
    <w:rsid w:val="00915636"/>
    <w:rsid w:val="00916AE3"/>
    <w:rsid w:val="00921008"/>
    <w:rsid w:val="0092116B"/>
    <w:rsid w:val="00923167"/>
    <w:rsid w:val="0092581F"/>
    <w:rsid w:val="009272CB"/>
    <w:rsid w:val="009309EB"/>
    <w:rsid w:val="009315F0"/>
    <w:rsid w:val="00932318"/>
    <w:rsid w:val="00932399"/>
    <w:rsid w:val="0093320E"/>
    <w:rsid w:val="00933CAE"/>
    <w:rsid w:val="00933DD8"/>
    <w:rsid w:val="00936181"/>
    <w:rsid w:val="009415CC"/>
    <w:rsid w:val="009433DA"/>
    <w:rsid w:val="0094344A"/>
    <w:rsid w:val="0094414F"/>
    <w:rsid w:val="00950C3F"/>
    <w:rsid w:val="009513A7"/>
    <w:rsid w:val="00952757"/>
    <w:rsid w:val="009563A9"/>
    <w:rsid w:val="00970A4B"/>
    <w:rsid w:val="00970EF9"/>
    <w:rsid w:val="0097153E"/>
    <w:rsid w:val="00973E39"/>
    <w:rsid w:val="00973E4A"/>
    <w:rsid w:val="00976164"/>
    <w:rsid w:val="00980F4F"/>
    <w:rsid w:val="009837DA"/>
    <w:rsid w:val="00985217"/>
    <w:rsid w:val="00986A11"/>
    <w:rsid w:val="00986BBD"/>
    <w:rsid w:val="009879A1"/>
    <w:rsid w:val="00987F25"/>
    <w:rsid w:val="00991409"/>
    <w:rsid w:val="00993241"/>
    <w:rsid w:val="00993FFE"/>
    <w:rsid w:val="0099444C"/>
    <w:rsid w:val="00994AAB"/>
    <w:rsid w:val="00994D62"/>
    <w:rsid w:val="00995579"/>
    <w:rsid w:val="0099631A"/>
    <w:rsid w:val="00996DF4"/>
    <w:rsid w:val="00997BE9"/>
    <w:rsid w:val="009A06E8"/>
    <w:rsid w:val="009A0899"/>
    <w:rsid w:val="009A09ED"/>
    <w:rsid w:val="009A0CD5"/>
    <w:rsid w:val="009A0F5F"/>
    <w:rsid w:val="009A2266"/>
    <w:rsid w:val="009A5A93"/>
    <w:rsid w:val="009A6BFD"/>
    <w:rsid w:val="009B39F8"/>
    <w:rsid w:val="009B4A44"/>
    <w:rsid w:val="009B6677"/>
    <w:rsid w:val="009C033C"/>
    <w:rsid w:val="009C042C"/>
    <w:rsid w:val="009C2D2B"/>
    <w:rsid w:val="009C7544"/>
    <w:rsid w:val="009C78D6"/>
    <w:rsid w:val="009D142F"/>
    <w:rsid w:val="009D3610"/>
    <w:rsid w:val="009D565E"/>
    <w:rsid w:val="009D6B29"/>
    <w:rsid w:val="009E1578"/>
    <w:rsid w:val="009E1915"/>
    <w:rsid w:val="009E6562"/>
    <w:rsid w:val="009E6903"/>
    <w:rsid w:val="009E78D1"/>
    <w:rsid w:val="009F278D"/>
    <w:rsid w:val="009F3DA3"/>
    <w:rsid w:val="009F4635"/>
    <w:rsid w:val="009F4991"/>
    <w:rsid w:val="009F7AB0"/>
    <w:rsid w:val="00A06265"/>
    <w:rsid w:val="00A07A07"/>
    <w:rsid w:val="00A07B49"/>
    <w:rsid w:val="00A106D5"/>
    <w:rsid w:val="00A10E2D"/>
    <w:rsid w:val="00A12DA6"/>
    <w:rsid w:val="00A13224"/>
    <w:rsid w:val="00A165EA"/>
    <w:rsid w:val="00A16C0C"/>
    <w:rsid w:val="00A176C5"/>
    <w:rsid w:val="00A22F5A"/>
    <w:rsid w:val="00A23141"/>
    <w:rsid w:val="00A3026E"/>
    <w:rsid w:val="00A31896"/>
    <w:rsid w:val="00A400A9"/>
    <w:rsid w:val="00A41413"/>
    <w:rsid w:val="00A4149F"/>
    <w:rsid w:val="00A43383"/>
    <w:rsid w:val="00A4361D"/>
    <w:rsid w:val="00A44DFF"/>
    <w:rsid w:val="00A44F49"/>
    <w:rsid w:val="00A45DE2"/>
    <w:rsid w:val="00A54315"/>
    <w:rsid w:val="00A56351"/>
    <w:rsid w:val="00A60818"/>
    <w:rsid w:val="00A6136D"/>
    <w:rsid w:val="00A62926"/>
    <w:rsid w:val="00A639B8"/>
    <w:rsid w:val="00A63FA0"/>
    <w:rsid w:val="00A65BE3"/>
    <w:rsid w:val="00A70802"/>
    <w:rsid w:val="00A72890"/>
    <w:rsid w:val="00A748CE"/>
    <w:rsid w:val="00A77D4F"/>
    <w:rsid w:val="00A8165A"/>
    <w:rsid w:val="00A8321C"/>
    <w:rsid w:val="00A84510"/>
    <w:rsid w:val="00A851AB"/>
    <w:rsid w:val="00A93667"/>
    <w:rsid w:val="00A93C36"/>
    <w:rsid w:val="00A959BB"/>
    <w:rsid w:val="00A9762F"/>
    <w:rsid w:val="00AA07AB"/>
    <w:rsid w:val="00AA0B29"/>
    <w:rsid w:val="00AA11AD"/>
    <w:rsid w:val="00AA1D8C"/>
    <w:rsid w:val="00AA1E09"/>
    <w:rsid w:val="00AB006B"/>
    <w:rsid w:val="00AB2474"/>
    <w:rsid w:val="00AB2F76"/>
    <w:rsid w:val="00AB436B"/>
    <w:rsid w:val="00AB4EDB"/>
    <w:rsid w:val="00AB5507"/>
    <w:rsid w:val="00AB58A5"/>
    <w:rsid w:val="00AB77C9"/>
    <w:rsid w:val="00AC0A04"/>
    <w:rsid w:val="00AC20D1"/>
    <w:rsid w:val="00AC2545"/>
    <w:rsid w:val="00AC3906"/>
    <w:rsid w:val="00AC7DAC"/>
    <w:rsid w:val="00AD2B1C"/>
    <w:rsid w:val="00AD3F2C"/>
    <w:rsid w:val="00AD69EC"/>
    <w:rsid w:val="00AE1C89"/>
    <w:rsid w:val="00AE2D25"/>
    <w:rsid w:val="00AE3D3A"/>
    <w:rsid w:val="00AE4CD9"/>
    <w:rsid w:val="00AE75B3"/>
    <w:rsid w:val="00AF1D50"/>
    <w:rsid w:val="00AF4F25"/>
    <w:rsid w:val="00AF5E82"/>
    <w:rsid w:val="00AF71EB"/>
    <w:rsid w:val="00AF7DCB"/>
    <w:rsid w:val="00B01365"/>
    <w:rsid w:val="00B03F6D"/>
    <w:rsid w:val="00B0678B"/>
    <w:rsid w:val="00B12F09"/>
    <w:rsid w:val="00B14958"/>
    <w:rsid w:val="00B16DFE"/>
    <w:rsid w:val="00B24A54"/>
    <w:rsid w:val="00B25A3E"/>
    <w:rsid w:val="00B27669"/>
    <w:rsid w:val="00B31803"/>
    <w:rsid w:val="00B320ED"/>
    <w:rsid w:val="00B32869"/>
    <w:rsid w:val="00B33717"/>
    <w:rsid w:val="00B33C7F"/>
    <w:rsid w:val="00B362A5"/>
    <w:rsid w:val="00B36FFB"/>
    <w:rsid w:val="00B4174B"/>
    <w:rsid w:val="00B43FB9"/>
    <w:rsid w:val="00B45FF9"/>
    <w:rsid w:val="00B47D14"/>
    <w:rsid w:val="00B50591"/>
    <w:rsid w:val="00B54A10"/>
    <w:rsid w:val="00B55ABB"/>
    <w:rsid w:val="00B608A3"/>
    <w:rsid w:val="00B6175F"/>
    <w:rsid w:val="00B6383D"/>
    <w:rsid w:val="00B63A24"/>
    <w:rsid w:val="00B66A09"/>
    <w:rsid w:val="00B679FA"/>
    <w:rsid w:val="00B75994"/>
    <w:rsid w:val="00B91CCA"/>
    <w:rsid w:val="00B94569"/>
    <w:rsid w:val="00BA2872"/>
    <w:rsid w:val="00BA5900"/>
    <w:rsid w:val="00BA60E2"/>
    <w:rsid w:val="00BA6321"/>
    <w:rsid w:val="00BA74D8"/>
    <w:rsid w:val="00BB1138"/>
    <w:rsid w:val="00BB2B9E"/>
    <w:rsid w:val="00BB339E"/>
    <w:rsid w:val="00BB4456"/>
    <w:rsid w:val="00BB7C35"/>
    <w:rsid w:val="00BB7DC2"/>
    <w:rsid w:val="00BC0B85"/>
    <w:rsid w:val="00BC1EF1"/>
    <w:rsid w:val="00BC5A08"/>
    <w:rsid w:val="00BD0367"/>
    <w:rsid w:val="00BD05BF"/>
    <w:rsid w:val="00BD223C"/>
    <w:rsid w:val="00BD2D3E"/>
    <w:rsid w:val="00BD4363"/>
    <w:rsid w:val="00BD5F33"/>
    <w:rsid w:val="00BE021F"/>
    <w:rsid w:val="00BE66AF"/>
    <w:rsid w:val="00BF168A"/>
    <w:rsid w:val="00BF2C7D"/>
    <w:rsid w:val="00BF2E2E"/>
    <w:rsid w:val="00BF3BA3"/>
    <w:rsid w:val="00BF4D62"/>
    <w:rsid w:val="00BF5211"/>
    <w:rsid w:val="00C00426"/>
    <w:rsid w:val="00C02497"/>
    <w:rsid w:val="00C02B67"/>
    <w:rsid w:val="00C03C13"/>
    <w:rsid w:val="00C03D30"/>
    <w:rsid w:val="00C03F44"/>
    <w:rsid w:val="00C05225"/>
    <w:rsid w:val="00C06D2F"/>
    <w:rsid w:val="00C07B58"/>
    <w:rsid w:val="00C07D64"/>
    <w:rsid w:val="00C17C71"/>
    <w:rsid w:val="00C20298"/>
    <w:rsid w:val="00C240DB"/>
    <w:rsid w:val="00C24B8C"/>
    <w:rsid w:val="00C2788F"/>
    <w:rsid w:val="00C3313D"/>
    <w:rsid w:val="00C40357"/>
    <w:rsid w:val="00C409F4"/>
    <w:rsid w:val="00C44998"/>
    <w:rsid w:val="00C45688"/>
    <w:rsid w:val="00C46E49"/>
    <w:rsid w:val="00C5183D"/>
    <w:rsid w:val="00C52F6A"/>
    <w:rsid w:val="00C6280E"/>
    <w:rsid w:val="00C64C01"/>
    <w:rsid w:val="00C70ADD"/>
    <w:rsid w:val="00C7162F"/>
    <w:rsid w:val="00C731D9"/>
    <w:rsid w:val="00C74D8A"/>
    <w:rsid w:val="00C74E74"/>
    <w:rsid w:val="00C75838"/>
    <w:rsid w:val="00C820DC"/>
    <w:rsid w:val="00C8286A"/>
    <w:rsid w:val="00C8620B"/>
    <w:rsid w:val="00C90A05"/>
    <w:rsid w:val="00C93003"/>
    <w:rsid w:val="00C9412F"/>
    <w:rsid w:val="00C96640"/>
    <w:rsid w:val="00C96658"/>
    <w:rsid w:val="00CA1EE6"/>
    <w:rsid w:val="00CA23D1"/>
    <w:rsid w:val="00CA25DA"/>
    <w:rsid w:val="00CA30C4"/>
    <w:rsid w:val="00CA438D"/>
    <w:rsid w:val="00CB0210"/>
    <w:rsid w:val="00CB320E"/>
    <w:rsid w:val="00CB57D4"/>
    <w:rsid w:val="00CB59DB"/>
    <w:rsid w:val="00CC0090"/>
    <w:rsid w:val="00CC0AC5"/>
    <w:rsid w:val="00CC196C"/>
    <w:rsid w:val="00CC23E4"/>
    <w:rsid w:val="00CC3800"/>
    <w:rsid w:val="00CC6600"/>
    <w:rsid w:val="00CC7CCD"/>
    <w:rsid w:val="00CD0AC5"/>
    <w:rsid w:val="00CD48B7"/>
    <w:rsid w:val="00CD5949"/>
    <w:rsid w:val="00CD70E2"/>
    <w:rsid w:val="00CE0C66"/>
    <w:rsid w:val="00CE1089"/>
    <w:rsid w:val="00CE1826"/>
    <w:rsid w:val="00CE4416"/>
    <w:rsid w:val="00CE4E08"/>
    <w:rsid w:val="00CE5C49"/>
    <w:rsid w:val="00CE79B8"/>
    <w:rsid w:val="00CF0C84"/>
    <w:rsid w:val="00CF1D6F"/>
    <w:rsid w:val="00CF2A67"/>
    <w:rsid w:val="00CF5F18"/>
    <w:rsid w:val="00CF7192"/>
    <w:rsid w:val="00D0137B"/>
    <w:rsid w:val="00D02C4A"/>
    <w:rsid w:val="00D03163"/>
    <w:rsid w:val="00D03B7A"/>
    <w:rsid w:val="00D1089F"/>
    <w:rsid w:val="00D1326D"/>
    <w:rsid w:val="00D139F7"/>
    <w:rsid w:val="00D16116"/>
    <w:rsid w:val="00D17193"/>
    <w:rsid w:val="00D25DD9"/>
    <w:rsid w:val="00D25EB9"/>
    <w:rsid w:val="00D27D0B"/>
    <w:rsid w:val="00D365AE"/>
    <w:rsid w:val="00D419F2"/>
    <w:rsid w:val="00D501BD"/>
    <w:rsid w:val="00D515FC"/>
    <w:rsid w:val="00D517E3"/>
    <w:rsid w:val="00D54A57"/>
    <w:rsid w:val="00D61B19"/>
    <w:rsid w:val="00D62030"/>
    <w:rsid w:val="00D6739B"/>
    <w:rsid w:val="00D6769F"/>
    <w:rsid w:val="00D73B74"/>
    <w:rsid w:val="00D7699B"/>
    <w:rsid w:val="00D77C45"/>
    <w:rsid w:val="00D80AFF"/>
    <w:rsid w:val="00D80FB3"/>
    <w:rsid w:val="00D81143"/>
    <w:rsid w:val="00D81A23"/>
    <w:rsid w:val="00D83D7C"/>
    <w:rsid w:val="00D901CF"/>
    <w:rsid w:val="00D9216B"/>
    <w:rsid w:val="00D92CC7"/>
    <w:rsid w:val="00D9447F"/>
    <w:rsid w:val="00D94B8A"/>
    <w:rsid w:val="00D94ECC"/>
    <w:rsid w:val="00D9799E"/>
    <w:rsid w:val="00DA2261"/>
    <w:rsid w:val="00DA30F6"/>
    <w:rsid w:val="00DA53D5"/>
    <w:rsid w:val="00DA594F"/>
    <w:rsid w:val="00DA5A5D"/>
    <w:rsid w:val="00DA7CED"/>
    <w:rsid w:val="00DB0800"/>
    <w:rsid w:val="00DB092B"/>
    <w:rsid w:val="00DB230F"/>
    <w:rsid w:val="00DB350E"/>
    <w:rsid w:val="00DB752B"/>
    <w:rsid w:val="00DB753D"/>
    <w:rsid w:val="00DC09FA"/>
    <w:rsid w:val="00DC16F6"/>
    <w:rsid w:val="00DC2BFB"/>
    <w:rsid w:val="00DC3AA0"/>
    <w:rsid w:val="00DC4266"/>
    <w:rsid w:val="00DC505A"/>
    <w:rsid w:val="00DC5B27"/>
    <w:rsid w:val="00DC7C6A"/>
    <w:rsid w:val="00DD1377"/>
    <w:rsid w:val="00DD6771"/>
    <w:rsid w:val="00DD7A7C"/>
    <w:rsid w:val="00DE2019"/>
    <w:rsid w:val="00DE425F"/>
    <w:rsid w:val="00DE4A81"/>
    <w:rsid w:val="00DE5CD5"/>
    <w:rsid w:val="00DE6545"/>
    <w:rsid w:val="00DF4E9D"/>
    <w:rsid w:val="00DF70EB"/>
    <w:rsid w:val="00E042AC"/>
    <w:rsid w:val="00E0634E"/>
    <w:rsid w:val="00E11CAE"/>
    <w:rsid w:val="00E127BE"/>
    <w:rsid w:val="00E142AB"/>
    <w:rsid w:val="00E14B86"/>
    <w:rsid w:val="00E15027"/>
    <w:rsid w:val="00E162D9"/>
    <w:rsid w:val="00E20399"/>
    <w:rsid w:val="00E2063E"/>
    <w:rsid w:val="00E227FE"/>
    <w:rsid w:val="00E2494C"/>
    <w:rsid w:val="00E30DF9"/>
    <w:rsid w:val="00E33D60"/>
    <w:rsid w:val="00E35F97"/>
    <w:rsid w:val="00E361FE"/>
    <w:rsid w:val="00E4060E"/>
    <w:rsid w:val="00E42128"/>
    <w:rsid w:val="00E4265E"/>
    <w:rsid w:val="00E4460D"/>
    <w:rsid w:val="00E4488D"/>
    <w:rsid w:val="00E44D33"/>
    <w:rsid w:val="00E45645"/>
    <w:rsid w:val="00E45EEB"/>
    <w:rsid w:val="00E469FE"/>
    <w:rsid w:val="00E52446"/>
    <w:rsid w:val="00E53025"/>
    <w:rsid w:val="00E608A4"/>
    <w:rsid w:val="00E60914"/>
    <w:rsid w:val="00E60EF0"/>
    <w:rsid w:val="00E63DF4"/>
    <w:rsid w:val="00E6566E"/>
    <w:rsid w:val="00E659DC"/>
    <w:rsid w:val="00E66E91"/>
    <w:rsid w:val="00E67DBA"/>
    <w:rsid w:val="00E7072F"/>
    <w:rsid w:val="00E70A44"/>
    <w:rsid w:val="00E71D66"/>
    <w:rsid w:val="00E740D0"/>
    <w:rsid w:val="00E76796"/>
    <w:rsid w:val="00E76CDB"/>
    <w:rsid w:val="00E813D6"/>
    <w:rsid w:val="00E82CC9"/>
    <w:rsid w:val="00E8360D"/>
    <w:rsid w:val="00E85FF4"/>
    <w:rsid w:val="00E86ECF"/>
    <w:rsid w:val="00E87DD5"/>
    <w:rsid w:val="00E90791"/>
    <w:rsid w:val="00EA5B47"/>
    <w:rsid w:val="00EA67EB"/>
    <w:rsid w:val="00EB15C0"/>
    <w:rsid w:val="00EB214A"/>
    <w:rsid w:val="00EB2D1F"/>
    <w:rsid w:val="00EB2FE7"/>
    <w:rsid w:val="00EB43DB"/>
    <w:rsid w:val="00EB604E"/>
    <w:rsid w:val="00EC2423"/>
    <w:rsid w:val="00EC52DB"/>
    <w:rsid w:val="00EC7713"/>
    <w:rsid w:val="00ED13D7"/>
    <w:rsid w:val="00ED1B9F"/>
    <w:rsid w:val="00ED2C4B"/>
    <w:rsid w:val="00ED2EC9"/>
    <w:rsid w:val="00ED4C0E"/>
    <w:rsid w:val="00EE2559"/>
    <w:rsid w:val="00EE64EE"/>
    <w:rsid w:val="00EE659B"/>
    <w:rsid w:val="00EF0FB8"/>
    <w:rsid w:val="00EF3614"/>
    <w:rsid w:val="00EF608E"/>
    <w:rsid w:val="00F00A66"/>
    <w:rsid w:val="00F02479"/>
    <w:rsid w:val="00F0356A"/>
    <w:rsid w:val="00F04164"/>
    <w:rsid w:val="00F05E1A"/>
    <w:rsid w:val="00F06104"/>
    <w:rsid w:val="00F068C6"/>
    <w:rsid w:val="00F11BA8"/>
    <w:rsid w:val="00F11F32"/>
    <w:rsid w:val="00F13C2C"/>
    <w:rsid w:val="00F1522D"/>
    <w:rsid w:val="00F1799E"/>
    <w:rsid w:val="00F17D4B"/>
    <w:rsid w:val="00F2112E"/>
    <w:rsid w:val="00F21954"/>
    <w:rsid w:val="00F2236C"/>
    <w:rsid w:val="00F23520"/>
    <w:rsid w:val="00F2430E"/>
    <w:rsid w:val="00F25AD5"/>
    <w:rsid w:val="00F3275F"/>
    <w:rsid w:val="00F3638F"/>
    <w:rsid w:val="00F4087A"/>
    <w:rsid w:val="00F43A21"/>
    <w:rsid w:val="00F44831"/>
    <w:rsid w:val="00F46206"/>
    <w:rsid w:val="00F5012C"/>
    <w:rsid w:val="00F50541"/>
    <w:rsid w:val="00F50D1A"/>
    <w:rsid w:val="00F53F6E"/>
    <w:rsid w:val="00F56210"/>
    <w:rsid w:val="00F56F90"/>
    <w:rsid w:val="00F57B85"/>
    <w:rsid w:val="00F57E8B"/>
    <w:rsid w:val="00F6107F"/>
    <w:rsid w:val="00F6266C"/>
    <w:rsid w:val="00F62A24"/>
    <w:rsid w:val="00F64EC7"/>
    <w:rsid w:val="00F6500A"/>
    <w:rsid w:val="00F65049"/>
    <w:rsid w:val="00F65083"/>
    <w:rsid w:val="00F65092"/>
    <w:rsid w:val="00F66115"/>
    <w:rsid w:val="00F66F92"/>
    <w:rsid w:val="00F71087"/>
    <w:rsid w:val="00F72FE7"/>
    <w:rsid w:val="00F74D97"/>
    <w:rsid w:val="00F76807"/>
    <w:rsid w:val="00F773DE"/>
    <w:rsid w:val="00F77D74"/>
    <w:rsid w:val="00F819D7"/>
    <w:rsid w:val="00F83384"/>
    <w:rsid w:val="00F83468"/>
    <w:rsid w:val="00F87978"/>
    <w:rsid w:val="00F9092A"/>
    <w:rsid w:val="00F939AA"/>
    <w:rsid w:val="00F95416"/>
    <w:rsid w:val="00F97D34"/>
    <w:rsid w:val="00FA033C"/>
    <w:rsid w:val="00FA0733"/>
    <w:rsid w:val="00FA1F09"/>
    <w:rsid w:val="00FA2C61"/>
    <w:rsid w:val="00FA346B"/>
    <w:rsid w:val="00FA4261"/>
    <w:rsid w:val="00FA6E9A"/>
    <w:rsid w:val="00FA715C"/>
    <w:rsid w:val="00FA7AD3"/>
    <w:rsid w:val="00FB257D"/>
    <w:rsid w:val="00FB2CC9"/>
    <w:rsid w:val="00FB3CD4"/>
    <w:rsid w:val="00FB5BBF"/>
    <w:rsid w:val="00FB5F9E"/>
    <w:rsid w:val="00FB68C0"/>
    <w:rsid w:val="00FB6AB4"/>
    <w:rsid w:val="00FC0A43"/>
    <w:rsid w:val="00FC463E"/>
    <w:rsid w:val="00FD0895"/>
    <w:rsid w:val="00FD345C"/>
    <w:rsid w:val="00FD45F6"/>
    <w:rsid w:val="00FD5107"/>
    <w:rsid w:val="00FE0BE3"/>
    <w:rsid w:val="00FE2E7E"/>
    <w:rsid w:val="00FE34E8"/>
    <w:rsid w:val="00FE393F"/>
    <w:rsid w:val="00FE6948"/>
    <w:rsid w:val="00FF1EC5"/>
    <w:rsid w:val="00FF3656"/>
    <w:rsid w:val="00FF4418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C380342E-C14C-4E24-8221-8C34F8A0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54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1m,Nolist,h1,l1,Chapter,Sommaire"/>
    <w:basedOn w:val="a"/>
    <w:next w:val="a"/>
    <w:link w:val="10"/>
    <w:uiPriority w:val="9"/>
    <w:qFormat/>
    <w:rsid w:val="00842320"/>
    <w:pPr>
      <w:keepNext/>
      <w:keepLines/>
      <w:pageBreakBefore/>
      <w:numPr>
        <w:numId w:val="4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2">
    <w:name w:val="heading 2"/>
    <w:aliases w:val="2m,PARA2,Heading 2 Hidden,h2,Paragraph"/>
    <w:basedOn w:val="a"/>
    <w:next w:val="a"/>
    <w:link w:val="20"/>
    <w:uiPriority w:val="9"/>
    <w:qFormat/>
    <w:rsid w:val="00CC0AC5"/>
    <w:pPr>
      <w:keepNext/>
      <w:keepLines/>
      <w:numPr>
        <w:ilvl w:val="1"/>
        <w:numId w:val="4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aliases w:val="h3,Heading 3 Char1,Heading 3 Char Char,Sub-paragraph Char Char,Sub-paragraph"/>
    <w:basedOn w:val="a"/>
    <w:next w:val="a"/>
    <w:link w:val="30"/>
    <w:uiPriority w:val="9"/>
    <w:qFormat/>
    <w:rsid w:val="00CC0AC5"/>
    <w:pPr>
      <w:keepNext/>
      <w:keepLines/>
      <w:numPr>
        <w:ilvl w:val="2"/>
        <w:numId w:val="4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CC0AC5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locked/>
    <w:rsid w:val="00CC0AC5"/>
    <w:pPr>
      <w:numPr>
        <w:ilvl w:val="4"/>
        <w:numId w:val="4"/>
      </w:numPr>
      <w:spacing w:before="200" w:after="0"/>
      <w:outlineLvl w:val="4"/>
    </w:pPr>
    <w:rPr>
      <w:rFonts w:eastAsia="Times New Roman"/>
      <w:b/>
      <w:bCs/>
      <w:i/>
      <w:iCs/>
      <w:color w:val="4F81BD"/>
      <w:szCs w:val="26"/>
    </w:rPr>
  </w:style>
  <w:style w:type="paragraph" w:styleId="6">
    <w:name w:val="heading 6"/>
    <w:basedOn w:val="a"/>
    <w:next w:val="a"/>
    <w:link w:val="60"/>
    <w:qFormat/>
    <w:locked/>
    <w:rsid w:val="00CC0AC5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7">
    <w:name w:val="heading 7"/>
    <w:basedOn w:val="a"/>
    <w:next w:val="a"/>
    <w:qFormat/>
    <w:locked/>
    <w:rsid w:val="00CC0AC5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locked/>
    <w:rsid w:val="00CC0AC5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locked/>
    <w:rsid w:val="00381F0A"/>
    <w:pPr>
      <w:numPr>
        <w:ilvl w:val="8"/>
        <w:numId w:val="4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m Знак,Nolist Знак,h1 Знак,l1 Знак,Chapter Знак,Sommaire Знак"/>
    <w:link w:val="1"/>
    <w:uiPriority w:val="9"/>
    <w:locked/>
    <w:rsid w:val="00842320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character" w:customStyle="1" w:styleId="20">
    <w:name w:val="Заголовок 2 Знак"/>
    <w:aliases w:val="2m Знак,PARA2 Знак,Heading 2 Hidden Знак,h2 Знак,Paragraph Знак"/>
    <w:link w:val="2"/>
    <w:uiPriority w:val="9"/>
    <w:locked/>
    <w:rsid w:val="00CC0AC5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aliases w:val="h3 Знак,Heading 3 Char1 Знак,Heading 3 Char Char Знак,Sub-paragraph Char Char Знак,Sub-paragraph Знак"/>
    <w:link w:val="3"/>
    <w:uiPriority w:val="9"/>
    <w:locked/>
    <w:rsid w:val="00CC0AC5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40">
    <w:name w:val="Заголовок 4 Знак"/>
    <w:link w:val="4"/>
    <w:uiPriority w:val="99"/>
    <w:locked/>
    <w:rsid w:val="00CC0AC5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50">
    <w:name w:val="Заголовок 5 Знак"/>
    <w:link w:val="5"/>
    <w:rsid w:val="00CC0AC5"/>
    <w:rPr>
      <w:rFonts w:eastAsia="Times New Roman"/>
      <w:b/>
      <w:bCs/>
      <w:i/>
      <w:iCs/>
      <w:color w:val="4F81BD"/>
      <w:sz w:val="22"/>
      <w:szCs w:val="26"/>
      <w:lang w:eastAsia="en-US"/>
    </w:rPr>
  </w:style>
  <w:style w:type="character" w:customStyle="1" w:styleId="60">
    <w:name w:val="Заголовок 6 Знак"/>
    <w:link w:val="6"/>
    <w:rsid w:val="00CC0AC5"/>
    <w:rPr>
      <w:rFonts w:ascii="Times New Roman" w:hAnsi="Times New Roman"/>
      <w:b/>
      <w:bCs/>
      <w:sz w:val="22"/>
      <w:szCs w:val="22"/>
      <w:lang w:eastAsia="en-US"/>
    </w:rPr>
  </w:style>
  <w:style w:type="table" w:styleId="a3">
    <w:name w:val="Table Grid"/>
    <w:basedOn w:val="a1"/>
    <w:rsid w:val="006C4B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 списка1"/>
    <w:basedOn w:val="a"/>
    <w:uiPriority w:val="34"/>
    <w:qFormat/>
    <w:rsid w:val="00542D15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8F7A7F"/>
    <w:pPr>
      <w:spacing w:before="60" w:after="60" w:line="240" w:lineRule="auto"/>
      <w:jc w:val="both"/>
    </w:pPr>
    <w:rPr>
      <w:rFonts w:ascii="Times New Roman" w:hAnsi="Times New Roman"/>
      <w:sz w:val="24"/>
      <w:szCs w:val="24"/>
      <w:lang w:val="en-US"/>
    </w:rPr>
  </w:style>
  <w:style w:type="character" w:customStyle="1" w:styleId="a5">
    <w:name w:val="Основной текст Знак"/>
    <w:link w:val="a4"/>
    <w:uiPriority w:val="99"/>
    <w:locked/>
    <w:rsid w:val="008F7A7F"/>
    <w:rPr>
      <w:rFonts w:ascii="Times New Roman" w:hAnsi="Times New Roman" w:cs="Times New Roman"/>
      <w:sz w:val="24"/>
      <w:szCs w:val="24"/>
      <w:lang w:val="en-US"/>
    </w:rPr>
  </w:style>
  <w:style w:type="paragraph" w:customStyle="1" w:styleId="a6">
    <w:name w:val="Текст описания"/>
    <w:basedOn w:val="a4"/>
    <w:rsid w:val="008F7A7F"/>
    <w:pPr>
      <w:spacing w:before="0" w:after="120"/>
      <w:ind w:left="1418"/>
    </w:pPr>
    <w:rPr>
      <w:lang w:val="ru-RU"/>
    </w:rPr>
  </w:style>
  <w:style w:type="paragraph" w:styleId="a7">
    <w:name w:val="header"/>
    <w:basedOn w:val="a"/>
    <w:link w:val="a8"/>
    <w:uiPriority w:val="99"/>
    <w:rsid w:val="004A207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8">
    <w:name w:val="Верхний колонтитул Знак"/>
    <w:link w:val="a7"/>
    <w:uiPriority w:val="99"/>
    <w:locked/>
    <w:rsid w:val="004A2076"/>
    <w:rPr>
      <w:rFonts w:cs="Times New Roman"/>
    </w:rPr>
  </w:style>
  <w:style w:type="paragraph" w:styleId="a9">
    <w:name w:val="footer"/>
    <w:basedOn w:val="a"/>
    <w:link w:val="aa"/>
    <w:uiPriority w:val="99"/>
    <w:rsid w:val="004A207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Нижний колонтитул Знак"/>
    <w:link w:val="a9"/>
    <w:uiPriority w:val="99"/>
    <w:locked/>
    <w:rsid w:val="004A2076"/>
    <w:rPr>
      <w:rFonts w:cs="Times New Roman"/>
    </w:rPr>
  </w:style>
  <w:style w:type="paragraph" w:customStyle="1" w:styleId="12">
    <w:name w:val="Без интервала1"/>
    <w:link w:val="NoSpacingChar"/>
    <w:uiPriority w:val="99"/>
    <w:qFormat/>
    <w:rsid w:val="004A2076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12"/>
    <w:uiPriority w:val="99"/>
    <w:locked/>
    <w:rsid w:val="004A2076"/>
    <w:rPr>
      <w:rFonts w:eastAsia="Times New Roman"/>
      <w:sz w:val="22"/>
      <w:szCs w:val="22"/>
      <w:lang w:val="ru-RU" w:eastAsia="en-US" w:bidi="ar-SA"/>
    </w:rPr>
  </w:style>
  <w:style w:type="paragraph" w:customStyle="1" w:styleId="BodyTextBullet">
    <w:name w:val="BodyText Bullet"/>
    <w:basedOn w:val="11"/>
    <w:link w:val="BodyTextBulletChar"/>
    <w:uiPriority w:val="99"/>
    <w:rsid w:val="005C51C3"/>
    <w:pPr>
      <w:spacing w:after="120" w:line="240" w:lineRule="auto"/>
      <w:ind w:left="0"/>
      <w:contextualSpacing w:val="0"/>
    </w:pPr>
    <w:rPr>
      <w:sz w:val="24"/>
      <w:szCs w:val="24"/>
      <w:lang w:val="en-GB"/>
    </w:rPr>
  </w:style>
  <w:style w:type="character" w:customStyle="1" w:styleId="BodyTextBulletChar">
    <w:name w:val="BodyText Bullet Char"/>
    <w:link w:val="BodyTextBullet"/>
    <w:uiPriority w:val="99"/>
    <w:locked/>
    <w:rsid w:val="005C51C3"/>
    <w:rPr>
      <w:rFonts w:ascii="Calibri" w:hAnsi="Calibri" w:cs="Times New Roman"/>
      <w:sz w:val="24"/>
      <w:szCs w:val="24"/>
      <w:lang w:val="en-GB"/>
    </w:rPr>
  </w:style>
  <w:style w:type="paragraph" w:styleId="ab">
    <w:name w:val="Balloon Text"/>
    <w:basedOn w:val="a"/>
    <w:link w:val="ac"/>
    <w:uiPriority w:val="99"/>
    <w:semiHidden/>
    <w:rsid w:val="00B54A1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B54A10"/>
    <w:rPr>
      <w:rFonts w:ascii="Tahoma" w:hAnsi="Tahoma" w:cs="Tahoma"/>
      <w:sz w:val="16"/>
      <w:szCs w:val="16"/>
    </w:rPr>
  </w:style>
  <w:style w:type="paragraph" w:customStyle="1" w:styleId="13">
    <w:name w:val="Заголовок оглавления1"/>
    <w:basedOn w:val="1"/>
    <w:next w:val="a"/>
    <w:uiPriority w:val="39"/>
    <w:qFormat/>
    <w:rsid w:val="00B54A10"/>
    <w:pPr>
      <w:outlineLvl w:val="9"/>
    </w:pPr>
  </w:style>
  <w:style w:type="paragraph" w:styleId="14">
    <w:name w:val="toc 1"/>
    <w:basedOn w:val="a"/>
    <w:next w:val="a"/>
    <w:autoRedefine/>
    <w:uiPriority w:val="39"/>
    <w:rsid w:val="00B54A10"/>
    <w:pPr>
      <w:spacing w:after="100"/>
    </w:pPr>
  </w:style>
  <w:style w:type="paragraph" w:styleId="21">
    <w:name w:val="toc 2"/>
    <w:basedOn w:val="a"/>
    <w:next w:val="a"/>
    <w:autoRedefine/>
    <w:uiPriority w:val="39"/>
    <w:rsid w:val="00B54A1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B54A10"/>
    <w:pPr>
      <w:spacing w:after="100"/>
      <w:ind w:left="440"/>
    </w:pPr>
  </w:style>
  <w:style w:type="character" w:styleId="ad">
    <w:name w:val="Hyperlink"/>
    <w:uiPriority w:val="99"/>
    <w:rsid w:val="00B54A10"/>
    <w:rPr>
      <w:rFonts w:cs="Times New Roman"/>
      <w:color w:val="0000FF"/>
      <w:u w:val="single"/>
    </w:rPr>
  </w:style>
  <w:style w:type="paragraph" w:styleId="ae">
    <w:name w:val="Title"/>
    <w:basedOn w:val="a"/>
    <w:next w:val="a"/>
    <w:link w:val="af"/>
    <w:uiPriority w:val="99"/>
    <w:qFormat/>
    <w:rsid w:val="00700C0D"/>
    <w:pPr>
      <w:pBdr>
        <w:bottom w:val="single" w:sz="8" w:space="4" w:color="4F81BD"/>
      </w:pBdr>
      <w:spacing w:after="300" w:line="240" w:lineRule="auto"/>
      <w:ind w:left="720" w:hanging="36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f">
    <w:name w:val="Название Знак"/>
    <w:link w:val="ae"/>
    <w:uiPriority w:val="99"/>
    <w:locked/>
    <w:rsid w:val="00700C0D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af0">
    <w:name w:val="Subtitle"/>
    <w:basedOn w:val="a"/>
    <w:next w:val="a"/>
    <w:link w:val="af1"/>
    <w:uiPriority w:val="99"/>
    <w:qFormat/>
    <w:rsid w:val="00CC196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1">
    <w:name w:val="Подзаголовок Знак"/>
    <w:link w:val="af0"/>
    <w:uiPriority w:val="99"/>
    <w:locked/>
    <w:rsid w:val="00CC196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41">
    <w:name w:val="toc 4"/>
    <w:basedOn w:val="a"/>
    <w:next w:val="a"/>
    <w:autoRedefine/>
    <w:uiPriority w:val="39"/>
    <w:rsid w:val="0097153E"/>
    <w:pPr>
      <w:spacing w:after="100"/>
      <w:ind w:left="660"/>
    </w:pPr>
  </w:style>
  <w:style w:type="paragraph" w:customStyle="1" w:styleId="OWS-DocText">
    <w:name w:val="OWS-DocText"/>
    <w:basedOn w:val="a"/>
    <w:link w:val="OWS-DocTextChar1"/>
    <w:rsid w:val="009E6903"/>
    <w:pPr>
      <w:spacing w:before="120" w:after="120" w:line="240" w:lineRule="auto"/>
      <w:ind w:leftChars="240" w:left="576"/>
      <w:jc w:val="both"/>
    </w:pPr>
    <w:rPr>
      <w:rFonts w:ascii="Times New Roman" w:hAnsi="Times New Roman"/>
      <w:iCs/>
      <w:spacing w:val="-3"/>
      <w:sz w:val="24"/>
      <w:szCs w:val="24"/>
    </w:rPr>
  </w:style>
  <w:style w:type="character" w:customStyle="1" w:styleId="OWS-DocTextChar1">
    <w:name w:val="OWS-DocText Char1"/>
    <w:link w:val="OWS-DocText"/>
    <w:locked/>
    <w:rsid w:val="009E6903"/>
    <w:rPr>
      <w:rFonts w:ascii="Times New Roman" w:hAnsi="Times New Roman" w:cs="Times New Roman"/>
      <w:iCs/>
      <w:spacing w:val="-3"/>
      <w:sz w:val="24"/>
      <w:szCs w:val="24"/>
    </w:rPr>
  </w:style>
  <w:style w:type="character" w:styleId="af2">
    <w:name w:val="annotation reference"/>
    <w:uiPriority w:val="99"/>
    <w:semiHidden/>
    <w:rsid w:val="00AC0A04"/>
    <w:rPr>
      <w:rFonts w:cs="Times New Roman"/>
      <w:sz w:val="16"/>
      <w:szCs w:val="16"/>
    </w:rPr>
  </w:style>
  <w:style w:type="paragraph" w:styleId="af3">
    <w:name w:val="annotation text"/>
    <w:basedOn w:val="a"/>
    <w:link w:val="af4"/>
    <w:uiPriority w:val="99"/>
    <w:semiHidden/>
    <w:rsid w:val="00AC0A04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B0DDE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rsid w:val="00AC0A04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B0DDE"/>
    <w:rPr>
      <w:b/>
      <w:bCs/>
      <w:sz w:val="20"/>
      <w:szCs w:val="20"/>
      <w:lang w:val="ru-RU"/>
    </w:rPr>
  </w:style>
  <w:style w:type="paragraph" w:customStyle="1" w:styleId="CellHeader">
    <w:name w:val="Cell Header"/>
    <w:basedOn w:val="a"/>
    <w:link w:val="CellHeaderChar"/>
    <w:uiPriority w:val="99"/>
    <w:rsid w:val="00DE425F"/>
    <w:pPr>
      <w:numPr>
        <w:numId w:val="3"/>
      </w:numPr>
      <w:spacing w:after="120" w:line="240" w:lineRule="auto"/>
    </w:pPr>
    <w:rPr>
      <w:rFonts w:eastAsia="Times New Roman"/>
      <w:sz w:val="20"/>
      <w:szCs w:val="20"/>
      <w:lang w:val="en-GB"/>
    </w:rPr>
  </w:style>
  <w:style w:type="character" w:customStyle="1" w:styleId="CellHeaderChar">
    <w:name w:val="Cell Header Char"/>
    <w:link w:val="CellHeader"/>
    <w:uiPriority w:val="99"/>
    <w:locked/>
    <w:rsid w:val="00DE425F"/>
    <w:rPr>
      <w:rFonts w:eastAsia="Times New Roman"/>
      <w:lang w:val="en-GB" w:eastAsia="en-US"/>
    </w:rPr>
  </w:style>
  <w:style w:type="paragraph" w:customStyle="1" w:styleId="TableBody">
    <w:name w:val="Table Body"/>
    <w:basedOn w:val="a"/>
    <w:link w:val="TableBodyChar"/>
    <w:autoRedefine/>
    <w:uiPriority w:val="99"/>
    <w:rsid w:val="001E3DD8"/>
    <w:pPr>
      <w:tabs>
        <w:tab w:val="num" w:pos="360"/>
      </w:tabs>
      <w:spacing w:after="60" w:line="240" w:lineRule="auto"/>
      <w:ind w:left="360" w:hanging="360"/>
      <w:jc w:val="center"/>
    </w:pPr>
    <w:rPr>
      <w:rFonts w:eastAsia="Times New Roman"/>
      <w:sz w:val="20"/>
      <w:szCs w:val="20"/>
      <w:lang w:val="en-GB" w:eastAsia="en-GB"/>
    </w:rPr>
  </w:style>
  <w:style w:type="character" w:customStyle="1" w:styleId="TableBodyChar">
    <w:name w:val="Table Body Char"/>
    <w:link w:val="TableBody"/>
    <w:uiPriority w:val="99"/>
    <w:locked/>
    <w:rsid w:val="001E3DD8"/>
    <w:rPr>
      <w:rFonts w:eastAsia="Times New Roman"/>
      <w:lang w:val="en-GB" w:eastAsia="en-GB"/>
    </w:rPr>
  </w:style>
  <w:style w:type="paragraph" w:customStyle="1" w:styleId="CellBodyBullet">
    <w:name w:val="Cell Body Bullet"/>
    <w:basedOn w:val="BodyTextBullet"/>
    <w:link w:val="CellBodyBulletChar"/>
    <w:uiPriority w:val="99"/>
    <w:rsid w:val="00DE425F"/>
    <w:pPr>
      <w:spacing w:after="60"/>
      <w:ind w:left="357" w:hanging="357"/>
    </w:pPr>
    <w:rPr>
      <w:rFonts w:eastAsia="Times New Roman"/>
    </w:rPr>
  </w:style>
  <w:style w:type="character" w:customStyle="1" w:styleId="CellBodyBulletChar">
    <w:name w:val="Cell Body Bullet Char"/>
    <w:link w:val="CellBodyBullet"/>
    <w:uiPriority w:val="99"/>
    <w:locked/>
    <w:rsid w:val="00DE425F"/>
    <w:rPr>
      <w:rFonts w:ascii="Calibri" w:eastAsia="Times New Roman" w:hAnsi="Calibri" w:cs="Times New Roman"/>
      <w:sz w:val="24"/>
      <w:szCs w:val="24"/>
      <w:lang w:val="en-GB" w:eastAsia="en-US" w:bidi="ar-SA"/>
    </w:rPr>
  </w:style>
  <w:style w:type="paragraph" w:customStyle="1" w:styleId="TableHeading">
    <w:name w:val="TableHeading"/>
    <w:basedOn w:val="a"/>
    <w:rsid w:val="005B4163"/>
    <w:pPr>
      <w:shd w:val="pct20" w:color="auto" w:fill="auto"/>
      <w:spacing w:before="60" w:after="60" w:line="240" w:lineRule="auto"/>
      <w:ind w:left="72" w:right="72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Text"/>
    <w:basedOn w:val="a4"/>
    <w:rsid w:val="005B4163"/>
    <w:pPr>
      <w:shd w:val="pct10" w:color="auto" w:fill="auto"/>
      <w:spacing w:before="40" w:after="40"/>
      <w:ind w:left="72" w:right="72"/>
    </w:pPr>
    <w:rPr>
      <w:sz w:val="18"/>
      <w:szCs w:val="18"/>
    </w:rPr>
  </w:style>
  <w:style w:type="paragraph" w:customStyle="1" w:styleId="TitlePageSubheading">
    <w:name w:val="Title Page Subheading"/>
    <w:basedOn w:val="a"/>
    <w:rsid w:val="000461D3"/>
    <w:pPr>
      <w:spacing w:before="120" w:after="120" w:line="240" w:lineRule="auto"/>
      <w:ind w:left="2160"/>
    </w:pPr>
    <w:rPr>
      <w:rFonts w:eastAsia="Times New Roman" w:cs="Arial"/>
      <w:b/>
      <w:bCs/>
      <w:color w:val="808080"/>
      <w:sz w:val="32"/>
      <w:szCs w:val="24"/>
      <w:lang w:val="en-US"/>
    </w:rPr>
  </w:style>
  <w:style w:type="paragraph" w:customStyle="1" w:styleId="MainTitle">
    <w:name w:val="Main Title"/>
    <w:basedOn w:val="a7"/>
    <w:rsid w:val="000461D3"/>
    <w:pPr>
      <w:tabs>
        <w:tab w:val="clear" w:pos="4677"/>
        <w:tab w:val="clear" w:pos="9355"/>
        <w:tab w:val="center" w:pos="5103"/>
        <w:tab w:val="right" w:pos="9540"/>
      </w:tabs>
      <w:suppressAutoHyphens/>
      <w:spacing w:before="100" w:beforeAutospacing="1" w:after="100" w:afterAutospacing="1"/>
      <w:outlineLvl w:val="0"/>
    </w:pPr>
    <w:rPr>
      <w:rFonts w:ascii="Arial" w:eastAsia="Times New Roman" w:hAnsi="Arial"/>
      <w:b/>
      <w:color w:val="133376"/>
      <w:sz w:val="72"/>
      <w:szCs w:val="24"/>
      <w:lang w:val="en-GB"/>
    </w:rPr>
  </w:style>
  <w:style w:type="paragraph" w:customStyle="1" w:styleId="Default">
    <w:name w:val="Default"/>
    <w:rsid w:val="00B45FF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933DD8"/>
    <w:rPr>
      <w:sz w:val="22"/>
      <w:szCs w:val="22"/>
      <w:lang w:eastAsia="en-US"/>
    </w:rPr>
  </w:style>
  <w:style w:type="character" w:styleId="af8">
    <w:name w:val="Emphasis"/>
    <w:qFormat/>
    <w:locked/>
    <w:rsid w:val="004345F6"/>
    <w:rPr>
      <w:i/>
      <w:iCs/>
    </w:rPr>
  </w:style>
  <w:style w:type="paragraph" w:styleId="51">
    <w:name w:val="toc 5"/>
    <w:basedOn w:val="a"/>
    <w:next w:val="a"/>
    <w:autoRedefine/>
    <w:uiPriority w:val="39"/>
    <w:unhideWhenUsed/>
    <w:locked/>
    <w:rsid w:val="00620BBC"/>
    <w:pPr>
      <w:spacing w:after="100"/>
    </w:pPr>
    <w:rPr>
      <w:rFonts w:eastAsia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locked/>
    <w:rsid w:val="00FA4261"/>
    <w:pPr>
      <w:spacing w:after="100"/>
      <w:ind w:left="1100"/>
    </w:pPr>
    <w:rPr>
      <w:rFonts w:eastAsia="Times New Roman"/>
      <w:lang w:eastAsia="ru-RU"/>
    </w:rPr>
  </w:style>
  <w:style w:type="paragraph" w:styleId="70">
    <w:name w:val="toc 7"/>
    <w:basedOn w:val="a"/>
    <w:next w:val="a"/>
    <w:autoRedefine/>
    <w:uiPriority w:val="39"/>
    <w:unhideWhenUsed/>
    <w:locked/>
    <w:rsid w:val="00FA4261"/>
    <w:pPr>
      <w:spacing w:after="100"/>
      <w:ind w:left="1320"/>
    </w:pPr>
    <w:rPr>
      <w:rFonts w:eastAsia="Times New Roman"/>
      <w:lang w:eastAsia="ru-RU"/>
    </w:rPr>
  </w:style>
  <w:style w:type="paragraph" w:styleId="80">
    <w:name w:val="toc 8"/>
    <w:basedOn w:val="a"/>
    <w:next w:val="a"/>
    <w:autoRedefine/>
    <w:uiPriority w:val="39"/>
    <w:unhideWhenUsed/>
    <w:locked/>
    <w:rsid w:val="00FA4261"/>
    <w:pPr>
      <w:spacing w:after="100"/>
      <w:ind w:left="1540"/>
    </w:pPr>
    <w:rPr>
      <w:rFonts w:eastAsia="Times New Roman"/>
      <w:lang w:eastAsia="ru-RU"/>
    </w:rPr>
  </w:style>
  <w:style w:type="paragraph" w:styleId="90">
    <w:name w:val="toc 9"/>
    <w:basedOn w:val="a"/>
    <w:next w:val="a"/>
    <w:autoRedefine/>
    <w:uiPriority w:val="39"/>
    <w:unhideWhenUsed/>
    <w:locked/>
    <w:rsid w:val="00FA4261"/>
    <w:pPr>
      <w:spacing w:after="100"/>
      <w:ind w:left="1760"/>
    </w:pPr>
    <w:rPr>
      <w:rFonts w:eastAsia="Times New Roman"/>
      <w:lang w:eastAsia="ru-RU"/>
    </w:rPr>
  </w:style>
  <w:style w:type="paragraph" w:styleId="af9">
    <w:name w:val="footnote text"/>
    <w:basedOn w:val="a"/>
    <w:link w:val="afa"/>
    <w:uiPriority w:val="99"/>
    <w:semiHidden/>
    <w:rsid w:val="003B4DF3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sid w:val="003B4DF3"/>
    <w:rPr>
      <w:rFonts w:ascii="Times New Roman" w:eastAsia="Times New Roman" w:hAnsi="Times New Roman"/>
      <w:lang w:eastAsia="en-US"/>
    </w:rPr>
  </w:style>
  <w:style w:type="character" w:styleId="afb">
    <w:name w:val="footnote reference"/>
    <w:uiPriority w:val="99"/>
    <w:semiHidden/>
    <w:rsid w:val="003B4DF3"/>
    <w:rPr>
      <w:rFonts w:ascii="Times New Roman" w:hAnsi="Times New Roman" w:cs="Times New Roman" w:hint="default"/>
      <w:vertAlign w:val="superscript"/>
    </w:rPr>
  </w:style>
  <w:style w:type="paragraph" w:customStyle="1" w:styleId="TableHeader">
    <w:name w:val="Table Header"/>
    <w:basedOn w:val="a"/>
    <w:link w:val="TableHeader0"/>
    <w:qFormat/>
    <w:rsid w:val="00C6280E"/>
    <w:pPr>
      <w:jc w:val="center"/>
    </w:pPr>
    <w:rPr>
      <w:b/>
    </w:rPr>
  </w:style>
  <w:style w:type="character" w:customStyle="1" w:styleId="TableHeader0">
    <w:name w:val="Table Header Знак"/>
    <w:link w:val="TableHeader"/>
    <w:rsid w:val="00C6280E"/>
    <w:rPr>
      <w:b/>
      <w:sz w:val="22"/>
      <w:szCs w:val="22"/>
      <w:lang w:eastAsia="en-US"/>
    </w:rPr>
  </w:style>
  <w:style w:type="table" w:styleId="-3">
    <w:name w:val="Light Shading Accent 3"/>
    <w:basedOn w:val="a1"/>
    <w:uiPriority w:val="60"/>
    <w:rsid w:val="0064479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Normal1">
    <w:name w:val="Normal1"/>
    <w:rsid w:val="00C70ADD"/>
    <w:rPr>
      <w:rFonts w:ascii="Times New Roman" w:eastAsia="Times New Roman" w:hAnsi="Times New Roman"/>
    </w:rPr>
  </w:style>
  <w:style w:type="paragraph" w:customStyle="1" w:styleId="TableList2">
    <w:name w:val="TableList2"/>
    <w:basedOn w:val="a"/>
    <w:rsid w:val="00C70ADD"/>
    <w:pPr>
      <w:spacing w:after="0" w:line="240" w:lineRule="auto"/>
      <w:ind w:left="360" w:hanging="360"/>
    </w:pPr>
    <w:rPr>
      <w:rFonts w:ascii="Times New Roman" w:eastAsia="Times New Roman" w:hAnsi="Times New Roman"/>
      <w:sz w:val="20"/>
      <w:szCs w:val="20"/>
    </w:rPr>
  </w:style>
  <w:style w:type="paragraph" w:styleId="afc">
    <w:name w:val="List Paragraph"/>
    <w:basedOn w:val="a"/>
    <w:uiPriority w:val="34"/>
    <w:qFormat/>
    <w:rsid w:val="00226353"/>
    <w:pPr>
      <w:ind w:left="720"/>
      <w:contextualSpacing/>
    </w:pPr>
  </w:style>
  <w:style w:type="character" w:styleId="afd">
    <w:name w:val="Strong"/>
    <w:qFormat/>
    <w:locked/>
    <w:rsid w:val="0014490B"/>
    <w:rPr>
      <w:b/>
      <w:bCs/>
    </w:rPr>
  </w:style>
  <w:style w:type="character" w:styleId="afe">
    <w:name w:val="page number"/>
    <w:basedOn w:val="a0"/>
    <w:rsid w:val="0014490B"/>
  </w:style>
  <w:style w:type="paragraph" w:styleId="aff">
    <w:name w:val="List"/>
    <w:basedOn w:val="a"/>
    <w:rsid w:val="001E3DD8"/>
    <w:pPr>
      <w:ind w:left="283" w:hanging="283"/>
    </w:pPr>
  </w:style>
  <w:style w:type="character" w:styleId="aff0">
    <w:name w:val="line number"/>
    <w:basedOn w:val="a0"/>
    <w:rsid w:val="001E3DD8"/>
  </w:style>
  <w:style w:type="paragraph" w:customStyle="1" w:styleId="CellBody">
    <w:name w:val="Cell Body"/>
    <w:basedOn w:val="a"/>
    <w:link w:val="CellBodyChar"/>
    <w:qFormat/>
    <w:rsid w:val="00C409F4"/>
    <w:pPr>
      <w:spacing w:after="120" w:line="240" w:lineRule="auto"/>
    </w:pPr>
    <w:rPr>
      <w:sz w:val="20"/>
      <w:szCs w:val="20"/>
      <w:lang w:val="en-GB"/>
    </w:rPr>
  </w:style>
  <w:style w:type="character" w:customStyle="1" w:styleId="CellBodyChar">
    <w:name w:val="Cell Body Char"/>
    <w:link w:val="CellBody"/>
    <w:rsid w:val="00C409F4"/>
    <w:rPr>
      <w:rFonts w:ascii="Calibri" w:hAnsi="Calibri"/>
      <w:lang w:val="en-GB" w:eastAsia="en-US" w:bidi="ar-SA"/>
    </w:rPr>
  </w:style>
  <w:style w:type="character" w:customStyle="1" w:styleId="AdminTitle">
    <w:name w:val="AdminTitle"/>
    <w:rsid w:val="00C409F4"/>
    <w:rPr>
      <w:b/>
      <w:bCs/>
      <w:color w:val="FFFFFF"/>
      <w:sz w:val="18"/>
      <w:szCs w:val="18"/>
    </w:rPr>
  </w:style>
  <w:style w:type="character" w:customStyle="1" w:styleId="1mChar">
    <w:name w:val="1m Char"/>
    <w:aliases w:val="Nolist Char,h1 Char,l1 Char,Chapter Char,Sommaire Char Char"/>
    <w:locked/>
    <w:rsid w:val="00FB2CC9"/>
    <w:rPr>
      <w:rFonts w:ascii="Cambria" w:eastAsia="Times New Roman" w:hAnsi="Cambria"/>
      <w:b/>
      <w:bCs/>
      <w:color w:val="365F91"/>
      <w:sz w:val="28"/>
      <w:szCs w:val="28"/>
      <w:lang w:val="en-US" w:eastAsia="en-US"/>
    </w:rPr>
  </w:style>
  <w:style w:type="paragraph" w:customStyle="1" w:styleId="15">
    <w:name w:val="Рецензия1"/>
    <w:hidden/>
    <w:semiHidden/>
    <w:rsid w:val="00FB2CC9"/>
    <w:rPr>
      <w:sz w:val="22"/>
      <w:szCs w:val="22"/>
      <w:lang w:eastAsia="en-US"/>
    </w:rPr>
  </w:style>
  <w:style w:type="paragraph" w:customStyle="1" w:styleId="22">
    <w:name w:val="Абзац списка2"/>
    <w:basedOn w:val="a"/>
    <w:qFormat/>
    <w:rsid w:val="00FB2CC9"/>
    <w:pPr>
      <w:ind w:left="720"/>
      <w:contextualSpacing/>
    </w:pPr>
  </w:style>
  <w:style w:type="paragraph" w:styleId="aff1">
    <w:name w:val="Body Text Indent"/>
    <w:basedOn w:val="a"/>
    <w:link w:val="aff2"/>
    <w:rsid w:val="00AB006B"/>
    <w:pPr>
      <w:spacing w:after="120"/>
      <w:ind w:left="283"/>
    </w:pPr>
  </w:style>
  <w:style w:type="character" w:customStyle="1" w:styleId="aff2">
    <w:name w:val="Основной текст с отступом Знак"/>
    <w:link w:val="aff1"/>
    <w:rsid w:val="00AB006B"/>
    <w:rPr>
      <w:sz w:val="22"/>
      <w:szCs w:val="22"/>
      <w:lang w:eastAsia="en-US"/>
    </w:rPr>
  </w:style>
  <w:style w:type="paragraph" w:styleId="aff3">
    <w:name w:val="caption"/>
    <w:basedOn w:val="a"/>
    <w:next w:val="a"/>
    <w:qFormat/>
    <w:rsid w:val="00173038"/>
    <w:rPr>
      <w:b/>
      <w:bCs/>
      <w:sz w:val="20"/>
      <w:szCs w:val="20"/>
    </w:rPr>
  </w:style>
  <w:style w:type="paragraph" w:styleId="23">
    <w:name w:val="List 2"/>
    <w:basedOn w:val="a"/>
    <w:rsid w:val="00BE021F"/>
    <w:pPr>
      <w:ind w:left="566" w:hanging="283"/>
    </w:pPr>
  </w:style>
  <w:style w:type="character" w:styleId="aff4">
    <w:name w:val="Intense Emphasis"/>
    <w:uiPriority w:val="21"/>
    <w:qFormat/>
    <w:rsid w:val="00696743"/>
    <w:rPr>
      <w:b/>
      <w:bCs/>
      <w:i/>
      <w:iCs/>
      <w:color w:val="4F81BD"/>
    </w:rPr>
  </w:style>
  <w:style w:type="paragraph" w:customStyle="1" w:styleId="OWS-List1Bullet">
    <w:name w:val="OWS-List1Bullet"/>
    <w:basedOn w:val="a"/>
    <w:rsid w:val="00620F5D"/>
    <w:pPr>
      <w:numPr>
        <w:numId w:val="5"/>
      </w:numPr>
      <w:tabs>
        <w:tab w:val="clear" w:pos="720"/>
        <w:tab w:val="num" w:pos="900"/>
      </w:tabs>
      <w:spacing w:after="0" w:line="240" w:lineRule="auto"/>
      <w:ind w:left="900"/>
      <w:jc w:val="both"/>
    </w:pPr>
    <w:rPr>
      <w:rFonts w:ascii="Times New Roman" w:eastAsia="Times New Roman" w:hAnsi="Times New Roman"/>
      <w:sz w:val="24"/>
      <w:szCs w:val="24"/>
      <w:lang w:val="en-US" w:eastAsia="zh-CN"/>
    </w:rPr>
  </w:style>
  <w:style w:type="paragraph" w:customStyle="1" w:styleId="OWS-List2Bullet">
    <w:name w:val="OWS-List2Bullet"/>
    <w:basedOn w:val="OWS-List1Bullet"/>
    <w:rsid w:val="00620F5D"/>
    <w:pPr>
      <w:numPr>
        <w:ilvl w:val="1"/>
      </w:numPr>
    </w:pPr>
  </w:style>
  <w:style w:type="paragraph" w:styleId="aff5">
    <w:name w:val="endnote text"/>
    <w:basedOn w:val="a"/>
    <w:link w:val="aff6"/>
    <w:rsid w:val="00F72FE7"/>
    <w:rPr>
      <w:sz w:val="20"/>
      <w:szCs w:val="20"/>
    </w:rPr>
  </w:style>
  <w:style w:type="character" w:customStyle="1" w:styleId="aff6">
    <w:name w:val="Текст концевой сноски Знак"/>
    <w:link w:val="aff5"/>
    <w:rsid w:val="00F72FE7"/>
    <w:rPr>
      <w:lang w:eastAsia="en-US"/>
    </w:rPr>
  </w:style>
  <w:style w:type="character" w:styleId="aff7">
    <w:name w:val="endnote reference"/>
    <w:rsid w:val="00F72FE7"/>
    <w:rPr>
      <w:vertAlign w:val="superscript"/>
    </w:rPr>
  </w:style>
  <w:style w:type="paragraph" w:customStyle="1" w:styleId="western">
    <w:name w:val="western"/>
    <w:basedOn w:val="a"/>
    <w:rsid w:val="00553959"/>
    <w:pPr>
      <w:spacing w:before="62" w:after="62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schemasubdata1">
    <w:name w:val="schemasubdata1"/>
    <w:basedOn w:val="a0"/>
    <w:rsid w:val="004A1173"/>
    <w:rPr>
      <w:rFonts w:ascii="Arial" w:hAnsi="Arial" w:cs="Arial" w:hint="default"/>
      <w:color w:val="000000"/>
      <w:sz w:val="16"/>
      <w:szCs w:val="16"/>
    </w:rPr>
  </w:style>
  <w:style w:type="paragraph" w:styleId="aff8">
    <w:name w:val="Plain Text"/>
    <w:basedOn w:val="a"/>
    <w:link w:val="aff9"/>
    <w:uiPriority w:val="99"/>
    <w:semiHidden/>
    <w:unhideWhenUsed/>
    <w:rsid w:val="00C7162F"/>
    <w:pPr>
      <w:spacing w:after="0" w:line="240" w:lineRule="auto"/>
    </w:pPr>
    <w:rPr>
      <w:rFonts w:eastAsiaTheme="minorHAnsi" w:cs="Consolas"/>
      <w:szCs w:val="21"/>
    </w:rPr>
  </w:style>
  <w:style w:type="character" w:customStyle="1" w:styleId="aff9">
    <w:name w:val="Текст Знак"/>
    <w:basedOn w:val="a0"/>
    <w:link w:val="aff8"/>
    <w:uiPriority w:val="99"/>
    <w:semiHidden/>
    <w:rsid w:val="00C7162F"/>
    <w:rPr>
      <w:rFonts w:eastAsiaTheme="minorHAnsi" w:cs="Consolas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146D-3136-4A61-8427-E3300A52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45</Pages>
  <Words>4449</Words>
  <Characters>51718</Characters>
  <Application>Microsoft Office Word</Application>
  <DocSecurity>0</DocSecurity>
  <Lines>430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Спецификация интерфейса</vt:lpstr>
      <vt:lpstr>Спецификация интерфейса</vt:lpstr>
    </vt:vector>
  </TitlesOfParts>
  <Company>OpenWay</Company>
  <LinksUpToDate>false</LinksUpToDate>
  <CharactersWithSpaces>56055</CharactersWithSpaces>
  <SharedDoc>false</SharedDoc>
  <HLinks>
    <vt:vector size="168" baseType="variant">
      <vt:variant>
        <vt:i4>1245241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_Toc358034150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_Toc358034149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_Toc358034148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_Toc358034147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_Toc358034146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_Toc358034145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_Toc358034144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_Toc358034143</vt:lpwstr>
      </vt:variant>
      <vt:variant>
        <vt:i4>1179705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_Toc358034142</vt:lpwstr>
      </vt:variant>
      <vt:variant>
        <vt:i4>1179705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_Toc358034141</vt:lpwstr>
      </vt:variant>
      <vt:variant>
        <vt:i4>1179705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_Toc358034140</vt:lpwstr>
      </vt:variant>
      <vt:variant>
        <vt:i4>1376313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_Toc358034139</vt:lpwstr>
      </vt:variant>
      <vt:variant>
        <vt:i4>1376313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_Toc358034138</vt:lpwstr>
      </vt:variant>
      <vt:variant>
        <vt:i4>1376313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_Toc358034137</vt:lpwstr>
      </vt:variant>
      <vt:variant>
        <vt:i4>1376313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_Toc358034136</vt:lpwstr>
      </vt:variant>
      <vt:variant>
        <vt:i4>1376313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_Toc358034135</vt:lpwstr>
      </vt:variant>
      <vt:variant>
        <vt:i4>1376313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_Toc358034134</vt:lpwstr>
      </vt:variant>
      <vt:variant>
        <vt:i4>1376313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_Toc358034133</vt:lpwstr>
      </vt:variant>
      <vt:variant>
        <vt:i4>1376313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_Toc358034132</vt:lpwstr>
      </vt:variant>
      <vt:variant>
        <vt:i4>1376313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_Toc358034131</vt:lpwstr>
      </vt:variant>
      <vt:variant>
        <vt:i4>1376313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_Toc358034130</vt:lpwstr>
      </vt:variant>
      <vt:variant>
        <vt:i4>1310777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_Toc358034129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_Toc358034128</vt:lpwstr>
      </vt:variant>
      <vt:variant>
        <vt:i4>1310777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_Toc358034127</vt:lpwstr>
      </vt:variant>
      <vt:variant>
        <vt:i4>1310777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_Toc358034126</vt:lpwstr>
      </vt:variant>
      <vt:variant>
        <vt:i4>1310777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_Toc358034125</vt:lpwstr>
      </vt:variant>
      <vt:variant>
        <vt:i4>1310777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_Toc358034124</vt:lpwstr>
      </vt:variant>
      <vt:variant>
        <vt:i4>1310777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_Toc358034123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интерфейса</dc:title>
  <dc:subject>WAY4 SOA Gate</dc:subject>
  <dc:creator>OpenWay</dc:creator>
  <cp:lastModifiedBy>Жаркова Анастасия Геннадьевна</cp:lastModifiedBy>
  <cp:revision>8</cp:revision>
  <cp:lastPrinted>2011-03-16T13:52:00Z</cp:lastPrinted>
  <dcterms:created xsi:type="dcterms:W3CDTF">2017-02-07T07:08:00Z</dcterms:created>
  <dcterms:modified xsi:type="dcterms:W3CDTF">2017-10-31T11:29:00Z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UCS</vt:lpwstr>
  </property>
  <property fmtid="{D5CDD505-2E9C-101B-9397-08002B2CF9AE}" pid="3" name="Project">
    <vt:lpwstr>RUSUCS-W4U-20110516_1</vt:lpwstr>
  </property>
  <property fmtid="{D5CDD505-2E9C-101B-9397-08002B2CF9AE}" pid="4" name="Version">
    <vt:lpwstr>2.0</vt:lpwstr>
  </property>
  <property fmtid="{D5CDD505-2E9C-101B-9397-08002B2CF9AE}" pid="5" name="Status">
    <vt:lpwstr>Regular</vt:lpwstr>
  </property>
  <property fmtid="{D5CDD505-2E9C-101B-9397-08002B2CF9AE}" pid="6" name="Date completed">
    <vt:lpwstr>UCS</vt:lpwstr>
  </property>
</Properties>
</file>